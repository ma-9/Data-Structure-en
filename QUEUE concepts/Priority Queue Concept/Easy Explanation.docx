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ECA" w:rsidRPr="00667ECA" w:rsidRDefault="00667ECA" w:rsidP="00667EC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67ECA">
        <w:rPr>
          <w:rFonts w:ascii="Times New Roman" w:eastAsia="Times New Roman" w:hAnsi="Times New Roman" w:cs="Times New Roman"/>
          <w:b/>
          <w:bCs/>
          <w:kern w:val="36"/>
          <w:sz w:val="48"/>
          <w:szCs w:val="48"/>
        </w:rPr>
        <w:t>Priority Queue | Set 1 (Introduction)</w:t>
      </w:r>
    </w:p>
    <w:p w:rsidR="00667ECA" w:rsidRPr="00667ECA" w:rsidRDefault="00667ECA" w:rsidP="00667ECA">
      <w:pPr>
        <w:spacing w:before="100" w:beforeAutospacing="1" w:after="100" w:afterAutospacing="1" w:line="240" w:lineRule="auto"/>
        <w:rPr>
          <w:rFonts w:ascii="Times New Roman" w:eastAsia="Times New Roman" w:hAnsi="Times New Roman" w:cs="Times New Roman"/>
          <w:sz w:val="24"/>
          <w:szCs w:val="24"/>
        </w:rPr>
      </w:pPr>
      <w:r w:rsidRPr="00667ECA">
        <w:rPr>
          <w:rFonts w:ascii="Times New Roman" w:eastAsia="Times New Roman" w:hAnsi="Times New Roman" w:cs="Times New Roman"/>
          <w:sz w:val="24"/>
          <w:szCs w:val="24"/>
        </w:rPr>
        <w:t xml:space="preserve">Priority Queue is an extension of </w:t>
      </w:r>
      <w:hyperlink r:id="rId5" w:tgtFrame="_blank" w:history="1">
        <w:r w:rsidRPr="00667ECA">
          <w:rPr>
            <w:rFonts w:ascii="Times New Roman" w:eastAsia="Times New Roman" w:hAnsi="Times New Roman" w:cs="Times New Roman"/>
            <w:color w:val="0000FF"/>
            <w:sz w:val="24"/>
            <w:szCs w:val="24"/>
            <w:u w:val="single"/>
          </w:rPr>
          <w:t xml:space="preserve">queue </w:t>
        </w:r>
      </w:hyperlink>
      <w:r w:rsidRPr="00667ECA">
        <w:rPr>
          <w:rFonts w:ascii="Times New Roman" w:eastAsia="Times New Roman" w:hAnsi="Times New Roman" w:cs="Times New Roman"/>
          <w:sz w:val="24"/>
          <w:szCs w:val="24"/>
        </w:rPr>
        <w:t>with following properties.</w:t>
      </w:r>
    </w:p>
    <w:p w:rsidR="00667ECA" w:rsidRPr="00667ECA" w:rsidRDefault="00667ECA" w:rsidP="00667E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7ECA">
        <w:rPr>
          <w:rFonts w:ascii="Times New Roman" w:eastAsia="Times New Roman" w:hAnsi="Times New Roman" w:cs="Times New Roman"/>
          <w:sz w:val="24"/>
          <w:szCs w:val="24"/>
        </w:rPr>
        <w:t>Every item has a priority associated with it.</w:t>
      </w:r>
    </w:p>
    <w:p w:rsidR="00667ECA" w:rsidRPr="00667ECA" w:rsidRDefault="00667ECA" w:rsidP="00667E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7ECA">
        <w:rPr>
          <w:rFonts w:ascii="Times New Roman" w:eastAsia="Times New Roman" w:hAnsi="Times New Roman" w:cs="Times New Roman"/>
          <w:sz w:val="24"/>
          <w:szCs w:val="24"/>
        </w:rPr>
        <w:t>An element with high priority is dequeued before an element with low priority.</w:t>
      </w:r>
    </w:p>
    <w:p w:rsidR="00667ECA" w:rsidRPr="00667ECA" w:rsidRDefault="00667ECA" w:rsidP="00667E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67ECA">
        <w:rPr>
          <w:rFonts w:ascii="Times New Roman" w:eastAsia="Times New Roman" w:hAnsi="Times New Roman" w:cs="Times New Roman"/>
          <w:sz w:val="24"/>
          <w:szCs w:val="24"/>
        </w:rPr>
        <w:t>If two elements have the same priority, they are served according to their order in the queue.</w:t>
      </w:r>
    </w:p>
    <w:p w:rsidR="00667ECA" w:rsidRPr="00667ECA" w:rsidRDefault="00667ECA" w:rsidP="00667ECA">
      <w:pPr>
        <w:spacing w:before="100" w:beforeAutospacing="1" w:after="100" w:afterAutospacing="1" w:line="240" w:lineRule="auto"/>
        <w:rPr>
          <w:rFonts w:ascii="Times New Roman" w:eastAsia="Times New Roman" w:hAnsi="Times New Roman" w:cs="Times New Roman"/>
          <w:sz w:val="24"/>
          <w:szCs w:val="24"/>
        </w:rPr>
      </w:pPr>
      <w:r w:rsidRPr="00667ECA">
        <w:rPr>
          <w:rFonts w:ascii="Times New Roman" w:eastAsia="Times New Roman" w:hAnsi="Times New Roman" w:cs="Times New Roman"/>
          <w:sz w:val="24"/>
          <w:szCs w:val="24"/>
        </w:rPr>
        <w:t>In the below priority queue, element with maximum ASCII value will have the highest priority.</w:t>
      </w:r>
      <w:r w:rsidRPr="00667ECA">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6334125" cy="3171825"/>
            <wp:effectExtent l="19050" t="0" r="9525" b="0"/>
            <wp:docPr id="1" name="Picture 1" descr="https://www.geeksforgeeks.org/wp-content/uploads/Priority-Queue-min-1024x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eeksforgeeks.org/wp-content/uploads/Priority-Queue-min-1024x512.png"/>
                    <pic:cNvPicPr>
                      <a:picLocks noChangeAspect="1" noChangeArrowheads="1"/>
                    </pic:cNvPicPr>
                  </pic:nvPicPr>
                  <pic:blipFill>
                    <a:blip r:embed="rId6"/>
                    <a:srcRect/>
                    <a:stretch>
                      <a:fillRect/>
                    </a:stretch>
                  </pic:blipFill>
                  <pic:spPr bwMode="auto">
                    <a:xfrm>
                      <a:off x="0" y="0"/>
                      <a:ext cx="6334125" cy="3171825"/>
                    </a:xfrm>
                    <a:prstGeom prst="rect">
                      <a:avLst/>
                    </a:prstGeom>
                    <a:noFill/>
                    <a:ln w="9525">
                      <a:noFill/>
                      <a:miter lim="800000"/>
                      <a:headEnd/>
                      <a:tailEnd/>
                    </a:ln>
                  </pic:spPr>
                </pic:pic>
              </a:graphicData>
            </a:graphic>
          </wp:inline>
        </w:drawing>
      </w:r>
    </w:p>
    <w:p w:rsidR="00667ECA" w:rsidRPr="00667ECA" w:rsidRDefault="00667ECA" w:rsidP="00667ECA">
      <w:pPr>
        <w:spacing w:before="100" w:beforeAutospacing="1" w:after="100" w:afterAutospacing="1" w:line="240" w:lineRule="auto"/>
        <w:rPr>
          <w:rFonts w:ascii="Times New Roman" w:eastAsia="Times New Roman" w:hAnsi="Times New Roman" w:cs="Times New Roman"/>
          <w:sz w:val="24"/>
          <w:szCs w:val="24"/>
        </w:rPr>
      </w:pPr>
      <w:r w:rsidRPr="00667ECA">
        <w:rPr>
          <w:rFonts w:ascii="Times New Roman" w:eastAsia="Times New Roman" w:hAnsi="Times New Roman" w:cs="Times New Roman"/>
          <w:sz w:val="24"/>
          <w:szCs w:val="24"/>
        </w:rPr>
        <w:t>A typical priority queue supports following operations.</w:t>
      </w:r>
      <w:r w:rsidRPr="00667ECA">
        <w:rPr>
          <w:rFonts w:ascii="Times New Roman" w:eastAsia="Times New Roman" w:hAnsi="Times New Roman" w:cs="Times New Roman"/>
          <w:sz w:val="24"/>
          <w:szCs w:val="24"/>
        </w:rPr>
        <w:br/>
      </w:r>
      <w:r w:rsidRPr="00667ECA">
        <w:rPr>
          <w:rFonts w:ascii="Times New Roman" w:eastAsia="Times New Roman" w:hAnsi="Times New Roman" w:cs="Times New Roman"/>
          <w:b/>
          <w:bCs/>
          <w:sz w:val="24"/>
          <w:szCs w:val="24"/>
        </w:rPr>
        <w:t xml:space="preserve">insert(item, priority): </w:t>
      </w:r>
      <w:r w:rsidRPr="00667ECA">
        <w:rPr>
          <w:rFonts w:ascii="Times New Roman" w:eastAsia="Times New Roman" w:hAnsi="Times New Roman" w:cs="Times New Roman"/>
          <w:sz w:val="24"/>
          <w:szCs w:val="24"/>
        </w:rPr>
        <w:t>Inserts an item with given priority.</w:t>
      </w:r>
      <w:r w:rsidRPr="00667ECA">
        <w:rPr>
          <w:rFonts w:ascii="Times New Roman" w:eastAsia="Times New Roman" w:hAnsi="Times New Roman" w:cs="Times New Roman"/>
          <w:sz w:val="24"/>
          <w:szCs w:val="24"/>
        </w:rPr>
        <w:br/>
      </w:r>
      <w:r w:rsidRPr="00667ECA">
        <w:rPr>
          <w:rFonts w:ascii="Times New Roman" w:eastAsia="Times New Roman" w:hAnsi="Times New Roman" w:cs="Times New Roman"/>
          <w:b/>
          <w:bCs/>
          <w:sz w:val="24"/>
          <w:szCs w:val="24"/>
        </w:rPr>
        <w:t>getHighestPriority():</w:t>
      </w:r>
      <w:r w:rsidRPr="00667ECA">
        <w:rPr>
          <w:rFonts w:ascii="Times New Roman" w:eastAsia="Times New Roman" w:hAnsi="Times New Roman" w:cs="Times New Roman"/>
          <w:sz w:val="24"/>
          <w:szCs w:val="24"/>
        </w:rPr>
        <w:t xml:space="preserve"> Returns the highest priority item.</w:t>
      </w:r>
      <w:r w:rsidRPr="00667ECA">
        <w:rPr>
          <w:rFonts w:ascii="Times New Roman" w:eastAsia="Times New Roman" w:hAnsi="Times New Roman" w:cs="Times New Roman"/>
          <w:sz w:val="24"/>
          <w:szCs w:val="24"/>
        </w:rPr>
        <w:br/>
      </w:r>
      <w:r w:rsidRPr="00667ECA">
        <w:rPr>
          <w:rFonts w:ascii="Times New Roman" w:eastAsia="Times New Roman" w:hAnsi="Times New Roman" w:cs="Times New Roman"/>
          <w:b/>
          <w:bCs/>
          <w:sz w:val="24"/>
          <w:szCs w:val="24"/>
        </w:rPr>
        <w:t xml:space="preserve">deleteHighestPriority(): </w:t>
      </w:r>
      <w:r w:rsidRPr="00667ECA">
        <w:rPr>
          <w:rFonts w:ascii="Times New Roman" w:eastAsia="Times New Roman" w:hAnsi="Times New Roman" w:cs="Times New Roman"/>
          <w:sz w:val="24"/>
          <w:szCs w:val="24"/>
        </w:rPr>
        <w:t>Removes the highest priority item.</w:t>
      </w:r>
    </w:p>
    <w:p w:rsidR="00667ECA" w:rsidRPr="00667ECA" w:rsidRDefault="00667ECA" w:rsidP="00667ECA">
      <w:pPr>
        <w:spacing w:before="100" w:beforeAutospacing="1" w:after="100" w:afterAutospacing="1" w:line="240" w:lineRule="auto"/>
        <w:rPr>
          <w:rFonts w:ascii="Times New Roman" w:eastAsia="Times New Roman" w:hAnsi="Times New Roman" w:cs="Times New Roman"/>
          <w:sz w:val="24"/>
          <w:szCs w:val="24"/>
        </w:rPr>
      </w:pPr>
      <w:r w:rsidRPr="00667ECA">
        <w:rPr>
          <w:rFonts w:ascii="Times New Roman" w:eastAsia="Times New Roman" w:hAnsi="Times New Roman" w:cs="Times New Roman"/>
          <w:b/>
          <w:bCs/>
          <w:sz w:val="24"/>
          <w:szCs w:val="24"/>
        </w:rPr>
        <w:t>How to implement priority queue?</w:t>
      </w:r>
      <w:r w:rsidRPr="00667ECA">
        <w:rPr>
          <w:rFonts w:ascii="Times New Roman" w:eastAsia="Times New Roman" w:hAnsi="Times New Roman" w:cs="Times New Roman"/>
          <w:sz w:val="24"/>
          <w:szCs w:val="24"/>
        </w:rPr>
        <w:br/>
      </w:r>
      <w:r w:rsidRPr="00667ECA">
        <w:rPr>
          <w:rFonts w:ascii="Times New Roman" w:eastAsia="Times New Roman" w:hAnsi="Times New Roman" w:cs="Times New Roman"/>
          <w:b/>
          <w:bCs/>
          <w:i/>
          <w:iCs/>
          <w:sz w:val="24"/>
          <w:szCs w:val="24"/>
        </w:rPr>
        <w:t>Using Array:</w:t>
      </w:r>
      <w:r w:rsidRPr="00667ECA">
        <w:rPr>
          <w:rFonts w:ascii="Times New Roman" w:eastAsia="Times New Roman" w:hAnsi="Times New Roman" w:cs="Times New Roman"/>
          <w:i/>
          <w:iCs/>
          <w:sz w:val="24"/>
          <w:szCs w:val="24"/>
        </w:rPr>
        <w:t xml:space="preserve"> </w:t>
      </w:r>
      <w:r w:rsidRPr="00667ECA">
        <w:rPr>
          <w:rFonts w:ascii="Times New Roman" w:eastAsia="Times New Roman" w:hAnsi="Times New Roman" w:cs="Times New Roman"/>
          <w:sz w:val="24"/>
          <w:szCs w:val="24"/>
        </w:rPr>
        <w:t>A simple implementation is to use array of following structure.</w:t>
      </w:r>
    </w:p>
    <w:p w:rsidR="00667ECA" w:rsidRPr="00667ECA" w:rsidRDefault="00667ECA" w:rsidP="00667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ECA">
        <w:rPr>
          <w:rFonts w:ascii="Courier New" w:eastAsia="Times New Roman" w:hAnsi="Courier New" w:cs="Courier New"/>
          <w:sz w:val="20"/>
          <w:szCs w:val="20"/>
        </w:rPr>
        <w:t>struct item {</w:t>
      </w:r>
    </w:p>
    <w:p w:rsidR="00667ECA" w:rsidRPr="00667ECA" w:rsidRDefault="00667ECA" w:rsidP="00667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ECA">
        <w:rPr>
          <w:rFonts w:ascii="Courier New" w:eastAsia="Times New Roman" w:hAnsi="Courier New" w:cs="Courier New"/>
          <w:sz w:val="20"/>
          <w:szCs w:val="20"/>
        </w:rPr>
        <w:t xml:space="preserve">   int item;</w:t>
      </w:r>
    </w:p>
    <w:p w:rsidR="00667ECA" w:rsidRPr="00667ECA" w:rsidRDefault="00667ECA" w:rsidP="00667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ECA">
        <w:rPr>
          <w:rFonts w:ascii="Courier New" w:eastAsia="Times New Roman" w:hAnsi="Courier New" w:cs="Courier New"/>
          <w:sz w:val="20"/>
          <w:szCs w:val="20"/>
        </w:rPr>
        <w:t xml:space="preserve">   int priority;</w:t>
      </w:r>
    </w:p>
    <w:p w:rsidR="00667ECA" w:rsidRPr="00667ECA" w:rsidRDefault="00667ECA" w:rsidP="00667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67ECA">
        <w:rPr>
          <w:rFonts w:ascii="Courier New" w:eastAsia="Times New Roman" w:hAnsi="Courier New" w:cs="Courier New"/>
          <w:sz w:val="20"/>
          <w:szCs w:val="20"/>
        </w:rPr>
        <w:t>}</w:t>
      </w:r>
    </w:p>
    <w:p w:rsidR="00667ECA" w:rsidRPr="00667ECA" w:rsidRDefault="00667ECA" w:rsidP="00667ECA">
      <w:pPr>
        <w:spacing w:before="100" w:beforeAutospacing="1" w:after="100" w:afterAutospacing="1" w:line="240" w:lineRule="auto"/>
        <w:rPr>
          <w:rFonts w:ascii="Times New Roman" w:eastAsia="Times New Roman" w:hAnsi="Times New Roman" w:cs="Times New Roman"/>
          <w:sz w:val="24"/>
          <w:szCs w:val="24"/>
        </w:rPr>
      </w:pPr>
      <w:r w:rsidRPr="00667ECA">
        <w:rPr>
          <w:rFonts w:ascii="Times New Roman" w:eastAsia="Times New Roman" w:hAnsi="Times New Roman" w:cs="Times New Roman"/>
          <w:sz w:val="24"/>
          <w:szCs w:val="24"/>
        </w:rPr>
        <w:t>insert() operation can be implemented by adding an item at end of array in O(1) time.</w:t>
      </w:r>
    </w:p>
    <w:p w:rsidR="00667ECA" w:rsidRPr="00667ECA" w:rsidRDefault="00667ECA" w:rsidP="00667ECA">
      <w:pPr>
        <w:spacing w:after="0" w:line="240" w:lineRule="auto"/>
        <w:rPr>
          <w:ins w:id="0" w:author="Unknown"/>
          <w:rFonts w:ascii="Times New Roman" w:eastAsia="Times New Roman" w:hAnsi="Times New Roman" w:cs="Times New Roman"/>
          <w:sz w:val="24"/>
          <w:szCs w:val="24"/>
        </w:rPr>
      </w:pPr>
      <w:ins w:id="1" w:author="Unknown">
        <w:r w:rsidRPr="00667ECA">
          <w:rPr>
            <w:rFonts w:ascii="Times New Roman" w:eastAsia="Times New Roman" w:hAnsi="Times New Roman" w:cs="Times New Roman"/>
            <w:sz w:val="24"/>
            <w:szCs w:val="24"/>
          </w:rPr>
          <w:br/>
        </w:r>
      </w:ins>
    </w:p>
    <w:p w:rsidR="00667ECA" w:rsidRPr="00667ECA" w:rsidRDefault="00667ECA" w:rsidP="00667ECA">
      <w:pPr>
        <w:spacing w:before="100" w:beforeAutospacing="1" w:after="100" w:afterAutospacing="1" w:line="240" w:lineRule="auto"/>
        <w:rPr>
          <w:ins w:id="2" w:author="Unknown"/>
          <w:rFonts w:ascii="Times New Roman" w:eastAsia="Times New Roman" w:hAnsi="Times New Roman" w:cs="Times New Roman"/>
          <w:sz w:val="24"/>
          <w:szCs w:val="24"/>
        </w:rPr>
      </w:pPr>
      <w:ins w:id="3" w:author="Unknown">
        <w:r w:rsidRPr="00667ECA">
          <w:rPr>
            <w:rFonts w:ascii="Times New Roman" w:eastAsia="Times New Roman" w:hAnsi="Times New Roman" w:cs="Times New Roman"/>
            <w:sz w:val="24"/>
            <w:szCs w:val="24"/>
          </w:rPr>
          <w:lastRenderedPageBreak/>
          <w:t>getHighestPriority() operation can be implemented by linearly searching the highest priority item in array. This operation takes O(n) time.</w:t>
        </w:r>
      </w:ins>
    </w:p>
    <w:p w:rsidR="00667ECA" w:rsidRPr="00667ECA" w:rsidRDefault="00667ECA" w:rsidP="00667ECA">
      <w:pPr>
        <w:spacing w:before="100" w:beforeAutospacing="1" w:after="100" w:afterAutospacing="1" w:line="240" w:lineRule="auto"/>
        <w:rPr>
          <w:ins w:id="4" w:author="Unknown"/>
          <w:rFonts w:ascii="Times New Roman" w:eastAsia="Times New Roman" w:hAnsi="Times New Roman" w:cs="Times New Roman"/>
          <w:sz w:val="24"/>
          <w:szCs w:val="24"/>
        </w:rPr>
      </w:pPr>
      <w:ins w:id="5" w:author="Unknown">
        <w:r w:rsidRPr="00667ECA">
          <w:rPr>
            <w:rFonts w:ascii="Times New Roman" w:eastAsia="Times New Roman" w:hAnsi="Times New Roman" w:cs="Times New Roman"/>
            <w:sz w:val="24"/>
            <w:szCs w:val="24"/>
          </w:rPr>
          <w:t>deleteHighestPriority() operation can be implemented by first linearly searching an item, then removing the item by moving all subsequent items one position back.</w:t>
        </w:r>
      </w:ins>
    </w:p>
    <w:p w:rsidR="00667ECA" w:rsidRPr="00667ECA" w:rsidRDefault="00667ECA" w:rsidP="00667ECA">
      <w:pPr>
        <w:spacing w:before="100" w:beforeAutospacing="1" w:after="100" w:afterAutospacing="1" w:line="240" w:lineRule="auto"/>
        <w:rPr>
          <w:ins w:id="6" w:author="Unknown"/>
          <w:rFonts w:ascii="Times New Roman" w:eastAsia="Times New Roman" w:hAnsi="Times New Roman" w:cs="Times New Roman"/>
          <w:sz w:val="24"/>
          <w:szCs w:val="24"/>
        </w:rPr>
      </w:pPr>
      <w:ins w:id="7" w:author="Unknown">
        <w:r w:rsidRPr="00667ECA">
          <w:rPr>
            <w:rFonts w:ascii="Times New Roman" w:eastAsia="Times New Roman" w:hAnsi="Times New Roman" w:cs="Times New Roman"/>
            <w:sz w:val="24"/>
            <w:szCs w:val="24"/>
          </w:rPr>
          <w:t>We can also use Linked List, time complexity of all operations with linked list remains same as array. The advantage with linked list is deleteHighestPriority() can be more efficient as we don’t have to move items.</w:t>
        </w:r>
      </w:ins>
    </w:p>
    <w:p w:rsidR="00667ECA" w:rsidRPr="00667ECA" w:rsidRDefault="00667ECA" w:rsidP="00667ECA">
      <w:pPr>
        <w:spacing w:before="100" w:beforeAutospacing="1" w:after="100" w:afterAutospacing="1" w:line="240" w:lineRule="auto"/>
        <w:rPr>
          <w:ins w:id="8" w:author="Unknown"/>
          <w:rFonts w:ascii="Times New Roman" w:eastAsia="Times New Roman" w:hAnsi="Times New Roman" w:cs="Times New Roman"/>
          <w:sz w:val="24"/>
          <w:szCs w:val="24"/>
        </w:rPr>
      </w:pPr>
      <w:ins w:id="9" w:author="Unknown">
        <w:r w:rsidRPr="00667ECA">
          <w:rPr>
            <w:rFonts w:ascii="Times New Roman" w:eastAsia="Times New Roman" w:hAnsi="Times New Roman" w:cs="Times New Roman"/>
            <w:b/>
            <w:bCs/>
            <w:sz w:val="24"/>
            <w:szCs w:val="24"/>
          </w:rPr>
          <w:t>Using Heaps:</w:t>
        </w:r>
        <w:r w:rsidRPr="00667ECA">
          <w:rPr>
            <w:rFonts w:ascii="Times New Roman" w:eastAsia="Times New Roman" w:hAnsi="Times New Roman" w:cs="Times New Roman"/>
            <w:sz w:val="24"/>
            <w:szCs w:val="24"/>
          </w:rPr>
          <w:br/>
          <w:t>Heap is generally preferred for priority queue implementation because heaps provide better performance compared arrays or linked list. In a Binary Heap, getHighestPriority() can be implemented in O(1) time, insert() can be implemented in O(Logn) time and deleteHighestPriority() can also be implemented in O(Logn) time.</w:t>
        </w:r>
        <w:r w:rsidRPr="00667ECA">
          <w:rPr>
            <w:rFonts w:ascii="Times New Roman" w:eastAsia="Times New Roman" w:hAnsi="Times New Roman" w:cs="Times New Roman"/>
            <w:sz w:val="24"/>
            <w:szCs w:val="24"/>
          </w:rPr>
          <w:br/>
          <w:t xml:space="preserve">With </w:t>
        </w:r>
        <w:r w:rsidRPr="00667ECA">
          <w:rPr>
            <w:rFonts w:ascii="Times New Roman" w:eastAsia="Times New Roman" w:hAnsi="Times New Roman" w:cs="Times New Roman"/>
            <w:sz w:val="24"/>
            <w:szCs w:val="24"/>
          </w:rPr>
          <w:fldChar w:fldCharType="begin"/>
        </w:r>
        <w:r w:rsidRPr="00667ECA">
          <w:rPr>
            <w:rFonts w:ascii="Times New Roman" w:eastAsia="Times New Roman" w:hAnsi="Times New Roman" w:cs="Times New Roman"/>
            <w:sz w:val="24"/>
            <w:szCs w:val="24"/>
          </w:rPr>
          <w:instrText xml:space="preserve"> HYPERLINK "http://en.wikipedia.org/wiki/Fibonacci_heap" </w:instrText>
        </w:r>
        <w:r w:rsidRPr="00667ECA">
          <w:rPr>
            <w:rFonts w:ascii="Times New Roman" w:eastAsia="Times New Roman" w:hAnsi="Times New Roman" w:cs="Times New Roman"/>
            <w:sz w:val="24"/>
            <w:szCs w:val="24"/>
          </w:rPr>
          <w:fldChar w:fldCharType="separate"/>
        </w:r>
        <w:r w:rsidRPr="00667ECA">
          <w:rPr>
            <w:rFonts w:ascii="Times New Roman" w:eastAsia="Times New Roman" w:hAnsi="Times New Roman" w:cs="Times New Roman"/>
            <w:color w:val="0000FF"/>
            <w:sz w:val="24"/>
            <w:szCs w:val="24"/>
            <w:u w:val="single"/>
          </w:rPr>
          <w:t>Fibonacci heap</w:t>
        </w:r>
        <w:r w:rsidRPr="00667ECA">
          <w:rPr>
            <w:rFonts w:ascii="Times New Roman" w:eastAsia="Times New Roman" w:hAnsi="Times New Roman" w:cs="Times New Roman"/>
            <w:sz w:val="24"/>
            <w:szCs w:val="24"/>
          </w:rPr>
          <w:fldChar w:fldCharType="end"/>
        </w:r>
        <w:r w:rsidRPr="00667ECA">
          <w:rPr>
            <w:rFonts w:ascii="Times New Roman" w:eastAsia="Times New Roman" w:hAnsi="Times New Roman" w:cs="Times New Roman"/>
            <w:sz w:val="24"/>
            <w:szCs w:val="24"/>
          </w:rPr>
          <w:t>, insert() and getHighestPriority() can be implemented in O(1) amortized time and deleteHighestPriority() can be implemented in O(Logn) amortized time.</w:t>
        </w:r>
      </w:ins>
    </w:p>
    <w:p w:rsidR="00667ECA" w:rsidRPr="00667ECA" w:rsidRDefault="00667ECA" w:rsidP="00667ECA">
      <w:pPr>
        <w:spacing w:before="100" w:beforeAutospacing="1" w:after="100" w:afterAutospacing="1" w:line="240" w:lineRule="auto"/>
        <w:rPr>
          <w:ins w:id="10" w:author="Unknown"/>
          <w:rFonts w:ascii="Times New Roman" w:eastAsia="Times New Roman" w:hAnsi="Times New Roman" w:cs="Times New Roman"/>
          <w:sz w:val="24"/>
          <w:szCs w:val="24"/>
        </w:rPr>
      </w:pPr>
      <w:ins w:id="11" w:author="Unknown">
        <w:r w:rsidRPr="00667ECA">
          <w:rPr>
            <w:rFonts w:ascii="Times New Roman" w:eastAsia="Times New Roman" w:hAnsi="Times New Roman" w:cs="Times New Roman"/>
            <w:b/>
            <w:bCs/>
            <w:sz w:val="24"/>
            <w:szCs w:val="24"/>
          </w:rPr>
          <w:t>Applications of Priority Queue:</w:t>
        </w:r>
        <w:r w:rsidRPr="00667ECA">
          <w:rPr>
            <w:rFonts w:ascii="Times New Roman" w:eastAsia="Times New Roman" w:hAnsi="Times New Roman" w:cs="Times New Roman"/>
            <w:sz w:val="24"/>
            <w:szCs w:val="24"/>
          </w:rPr>
          <w:br/>
          <w:t>1) CPU Scheduling</w:t>
        </w:r>
        <w:r w:rsidRPr="00667ECA">
          <w:rPr>
            <w:rFonts w:ascii="Times New Roman" w:eastAsia="Times New Roman" w:hAnsi="Times New Roman" w:cs="Times New Roman"/>
            <w:sz w:val="24"/>
            <w:szCs w:val="24"/>
          </w:rPr>
          <w:br/>
          <w:t xml:space="preserve">2) Graph algorithms like </w:t>
        </w:r>
        <w:r w:rsidRPr="00667ECA">
          <w:rPr>
            <w:rFonts w:ascii="Times New Roman" w:eastAsia="Times New Roman" w:hAnsi="Times New Roman" w:cs="Times New Roman"/>
            <w:sz w:val="24"/>
            <w:szCs w:val="24"/>
          </w:rPr>
          <w:fldChar w:fldCharType="begin"/>
        </w:r>
        <w:r w:rsidRPr="00667ECA">
          <w:rPr>
            <w:rFonts w:ascii="Times New Roman" w:eastAsia="Times New Roman" w:hAnsi="Times New Roman" w:cs="Times New Roman"/>
            <w:sz w:val="24"/>
            <w:szCs w:val="24"/>
          </w:rPr>
          <w:instrText xml:space="preserve"> HYPERLINK "https://www.geeksforgeeks.org/greedy-algorithms-set-7-dijkstras-algorithm-for-adjacency-list-representation/" \t "_blank" </w:instrText>
        </w:r>
        <w:r w:rsidRPr="00667ECA">
          <w:rPr>
            <w:rFonts w:ascii="Times New Roman" w:eastAsia="Times New Roman" w:hAnsi="Times New Roman" w:cs="Times New Roman"/>
            <w:sz w:val="24"/>
            <w:szCs w:val="24"/>
          </w:rPr>
          <w:fldChar w:fldCharType="separate"/>
        </w:r>
        <w:r w:rsidRPr="00667ECA">
          <w:rPr>
            <w:rFonts w:ascii="Times New Roman" w:eastAsia="Times New Roman" w:hAnsi="Times New Roman" w:cs="Times New Roman"/>
            <w:color w:val="0000FF"/>
            <w:sz w:val="24"/>
            <w:szCs w:val="24"/>
            <w:u w:val="single"/>
          </w:rPr>
          <w:t>Dijkstra’s shortest path algorithm</w:t>
        </w:r>
        <w:r w:rsidRPr="00667ECA">
          <w:rPr>
            <w:rFonts w:ascii="Times New Roman" w:eastAsia="Times New Roman" w:hAnsi="Times New Roman" w:cs="Times New Roman"/>
            <w:sz w:val="24"/>
            <w:szCs w:val="24"/>
          </w:rPr>
          <w:fldChar w:fldCharType="end"/>
        </w:r>
        <w:r w:rsidRPr="00667ECA">
          <w:rPr>
            <w:rFonts w:ascii="Times New Roman" w:eastAsia="Times New Roman" w:hAnsi="Times New Roman" w:cs="Times New Roman"/>
            <w:sz w:val="24"/>
            <w:szCs w:val="24"/>
          </w:rPr>
          <w:t xml:space="preserve">, </w:t>
        </w:r>
        <w:r w:rsidRPr="00667ECA">
          <w:rPr>
            <w:rFonts w:ascii="Times New Roman" w:eastAsia="Times New Roman" w:hAnsi="Times New Roman" w:cs="Times New Roman"/>
            <w:sz w:val="24"/>
            <w:szCs w:val="24"/>
          </w:rPr>
          <w:fldChar w:fldCharType="begin"/>
        </w:r>
        <w:r w:rsidRPr="00667ECA">
          <w:rPr>
            <w:rFonts w:ascii="Times New Roman" w:eastAsia="Times New Roman" w:hAnsi="Times New Roman" w:cs="Times New Roman"/>
            <w:sz w:val="24"/>
            <w:szCs w:val="24"/>
          </w:rPr>
          <w:instrText xml:space="preserve"> HYPERLINK "https://www.geeksforgeeks.org/greedy-algorithms-set-5-prims-mst-for-adjacency-list-representation/" \t "_blank" </w:instrText>
        </w:r>
        <w:r w:rsidRPr="00667ECA">
          <w:rPr>
            <w:rFonts w:ascii="Times New Roman" w:eastAsia="Times New Roman" w:hAnsi="Times New Roman" w:cs="Times New Roman"/>
            <w:sz w:val="24"/>
            <w:szCs w:val="24"/>
          </w:rPr>
          <w:fldChar w:fldCharType="separate"/>
        </w:r>
        <w:r w:rsidRPr="00667ECA">
          <w:rPr>
            <w:rFonts w:ascii="Times New Roman" w:eastAsia="Times New Roman" w:hAnsi="Times New Roman" w:cs="Times New Roman"/>
            <w:color w:val="0000FF"/>
            <w:sz w:val="24"/>
            <w:szCs w:val="24"/>
            <w:u w:val="single"/>
          </w:rPr>
          <w:t>Prim’s Minimum Spanning Tree</w:t>
        </w:r>
        <w:r w:rsidRPr="00667ECA">
          <w:rPr>
            <w:rFonts w:ascii="Times New Roman" w:eastAsia="Times New Roman" w:hAnsi="Times New Roman" w:cs="Times New Roman"/>
            <w:sz w:val="24"/>
            <w:szCs w:val="24"/>
          </w:rPr>
          <w:fldChar w:fldCharType="end"/>
        </w:r>
        <w:r w:rsidRPr="00667ECA">
          <w:rPr>
            <w:rFonts w:ascii="Times New Roman" w:eastAsia="Times New Roman" w:hAnsi="Times New Roman" w:cs="Times New Roman"/>
            <w:sz w:val="24"/>
            <w:szCs w:val="24"/>
          </w:rPr>
          <w:t>, etc</w:t>
        </w:r>
        <w:r w:rsidRPr="00667ECA">
          <w:rPr>
            <w:rFonts w:ascii="Times New Roman" w:eastAsia="Times New Roman" w:hAnsi="Times New Roman" w:cs="Times New Roman"/>
            <w:sz w:val="24"/>
            <w:szCs w:val="24"/>
          </w:rPr>
          <w:br/>
          <w:t xml:space="preserve">3) All </w:t>
        </w:r>
        <w:r w:rsidRPr="00667ECA">
          <w:rPr>
            <w:rFonts w:ascii="Times New Roman" w:eastAsia="Times New Roman" w:hAnsi="Times New Roman" w:cs="Times New Roman"/>
            <w:sz w:val="24"/>
            <w:szCs w:val="24"/>
          </w:rPr>
          <w:fldChar w:fldCharType="begin"/>
        </w:r>
        <w:r w:rsidRPr="00667ECA">
          <w:rPr>
            <w:rFonts w:ascii="Times New Roman" w:eastAsia="Times New Roman" w:hAnsi="Times New Roman" w:cs="Times New Roman"/>
            <w:sz w:val="24"/>
            <w:szCs w:val="24"/>
          </w:rPr>
          <w:instrText xml:space="preserve"> HYPERLINK "https://www.geeksforgeeks.org/applications-of-queue-data-structure/" \t "_blank" </w:instrText>
        </w:r>
        <w:r w:rsidRPr="00667ECA">
          <w:rPr>
            <w:rFonts w:ascii="Times New Roman" w:eastAsia="Times New Roman" w:hAnsi="Times New Roman" w:cs="Times New Roman"/>
            <w:sz w:val="24"/>
            <w:szCs w:val="24"/>
          </w:rPr>
          <w:fldChar w:fldCharType="separate"/>
        </w:r>
        <w:r w:rsidRPr="00667ECA">
          <w:rPr>
            <w:rFonts w:ascii="Times New Roman" w:eastAsia="Times New Roman" w:hAnsi="Times New Roman" w:cs="Times New Roman"/>
            <w:color w:val="0000FF"/>
            <w:sz w:val="24"/>
            <w:szCs w:val="24"/>
            <w:u w:val="single"/>
          </w:rPr>
          <w:t>queue applications</w:t>
        </w:r>
        <w:r w:rsidRPr="00667ECA">
          <w:rPr>
            <w:rFonts w:ascii="Times New Roman" w:eastAsia="Times New Roman" w:hAnsi="Times New Roman" w:cs="Times New Roman"/>
            <w:sz w:val="24"/>
            <w:szCs w:val="24"/>
          </w:rPr>
          <w:fldChar w:fldCharType="end"/>
        </w:r>
        <w:r w:rsidRPr="00667ECA">
          <w:rPr>
            <w:rFonts w:ascii="Times New Roman" w:eastAsia="Times New Roman" w:hAnsi="Times New Roman" w:cs="Times New Roman"/>
            <w:sz w:val="24"/>
            <w:szCs w:val="24"/>
          </w:rPr>
          <w:t xml:space="preserve"> where priority is involved. </w:t>
        </w:r>
      </w:ins>
    </w:p>
    <w:p w:rsidR="00667ECA" w:rsidRPr="00667ECA" w:rsidRDefault="00667ECA" w:rsidP="00667ECA">
      <w:pPr>
        <w:spacing w:before="100" w:beforeAutospacing="1" w:after="100" w:afterAutospacing="1" w:line="240" w:lineRule="auto"/>
        <w:rPr>
          <w:ins w:id="12" w:author="Unknown"/>
          <w:rFonts w:ascii="Times New Roman" w:eastAsia="Times New Roman" w:hAnsi="Times New Roman" w:cs="Times New Roman"/>
          <w:sz w:val="24"/>
          <w:szCs w:val="24"/>
        </w:rPr>
      </w:pPr>
      <w:ins w:id="13" w:author="Unknown">
        <w:r w:rsidRPr="00667ECA">
          <w:rPr>
            <w:rFonts w:ascii="Times New Roman" w:eastAsia="Times New Roman" w:hAnsi="Times New Roman" w:cs="Times New Roman"/>
            <w:sz w:val="24"/>
            <w:szCs w:val="24"/>
          </w:rPr>
          <w:t>A priority queue is implemented using Heap. Please refer below articles for our own implementation and library implementations.</w:t>
        </w:r>
      </w:ins>
    </w:p>
    <w:p w:rsidR="00667ECA" w:rsidRPr="00667ECA" w:rsidRDefault="00667ECA" w:rsidP="00667ECA">
      <w:pPr>
        <w:numPr>
          <w:ilvl w:val="0"/>
          <w:numId w:val="2"/>
        </w:numPr>
        <w:spacing w:before="100" w:beforeAutospacing="1" w:after="100" w:afterAutospacing="1" w:line="240" w:lineRule="auto"/>
        <w:rPr>
          <w:ins w:id="14" w:author="Unknown"/>
          <w:rFonts w:ascii="Times New Roman" w:eastAsia="Times New Roman" w:hAnsi="Times New Roman" w:cs="Times New Roman"/>
          <w:sz w:val="24"/>
          <w:szCs w:val="24"/>
        </w:rPr>
      </w:pPr>
      <w:ins w:id="15" w:author="Unknown">
        <w:r w:rsidRPr="00667ECA">
          <w:rPr>
            <w:rFonts w:ascii="Times New Roman" w:eastAsia="Times New Roman" w:hAnsi="Times New Roman" w:cs="Times New Roman"/>
            <w:sz w:val="24"/>
            <w:szCs w:val="24"/>
          </w:rPr>
          <w:fldChar w:fldCharType="begin"/>
        </w:r>
        <w:r w:rsidRPr="00667ECA">
          <w:rPr>
            <w:rFonts w:ascii="Times New Roman" w:eastAsia="Times New Roman" w:hAnsi="Times New Roman" w:cs="Times New Roman"/>
            <w:sz w:val="24"/>
            <w:szCs w:val="24"/>
          </w:rPr>
          <w:instrText xml:space="preserve"> HYPERLINK "https://www.geeksforgeeks.org/binary-heap/" </w:instrText>
        </w:r>
        <w:r w:rsidRPr="00667ECA">
          <w:rPr>
            <w:rFonts w:ascii="Times New Roman" w:eastAsia="Times New Roman" w:hAnsi="Times New Roman" w:cs="Times New Roman"/>
            <w:sz w:val="24"/>
            <w:szCs w:val="24"/>
          </w:rPr>
          <w:fldChar w:fldCharType="separate"/>
        </w:r>
        <w:r w:rsidRPr="00667ECA">
          <w:rPr>
            <w:rFonts w:ascii="Times New Roman" w:eastAsia="Times New Roman" w:hAnsi="Times New Roman" w:cs="Times New Roman"/>
            <w:color w:val="0000FF"/>
            <w:sz w:val="24"/>
            <w:szCs w:val="24"/>
            <w:u w:val="single"/>
          </w:rPr>
          <w:t>Binary Heap (The most common implementation of priority queue)</w:t>
        </w:r>
        <w:r w:rsidRPr="00667ECA">
          <w:rPr>
            <w:rFonts w:ascii="Times New Roman" w:eastAsia="Times New Roman" w:hAnsi="Times New Roman" w:cs="Times New Roman"/>
            <w:sz w:val="24"/>
            <w:szCs w:val="24"/>
          </w:rPr>
          <w:fldChar w:fldCharType="end"/>
        </w:r>
      </w:ins>
    </w:p>
    <w:p w:rsidR="00667ECA" w:rsidRPr="00667ECA" w:rsidRDefault="00667ECA" w:rsidP="00667ECA">
      <w:pPr>
        <w:numPr>
          <w:ilvl w:val="0"/>
          <w:numId w:val="2"/>
        </w:numPr>
        <w:spacing w:before="100" w:beforeAutospacing="1" w:after="100" w:afterAutospacing="1" w:line="240" w:lineRule="auto"/>
        <w:rPr>
          <w:ins w:id="16" w:author="Unknown"/>
          <w:rFonts w:ascii="Times New Roman" w:eastAsia="Times New Roman" w:hAnsi="Times New Roman" w:cs="Times New Roman"/>
          <w:sz w:val="24"/>
          <w:szCs w:val="24"/>
        </w:rPr>
      </w:pPr>
      <w:ins w:id="17" w:author="Unknown">
        <w:r w:rsidRPr="00667ECA">
          <w:rPr>
            <w:rFonts w:ascii="Times New Roman" w:eastAsia="Times New Roman" w:hAnsi="Times New Roman" w:cs="Times New Roman"/>
            <w:sz w:val="24"/>
            <w:szCs w:val="24"/>
          </w:rPr>
          <w:fldChar w:fldCharType="begin"/>
        </w:r>
        <w:r w:rsidRPr="00667ECA">
          <w:rPr>
            <w:rFonts w:ascii="Times New Roman" w:eastAsia="Times New Roman" w:hAnsi="Times New Roman" w:cs="Times New Roman"/>
            <w:sz w:val="24"/>
            <w:szCs w:val="24"/>
          </w:rPr>
          <w:instrText xml:space="preserve"> HYPERLINK "https://www.geeksforgeeks.org/priority-queue-in-cpp-stl/" </w:instrText>
        </w:r>
        <w:r w:rsidRPr="00667ECA">
          <w:rPr>
            <w:rFonts w:ascii="Times New Roman" w:eastAsia="Times New Roman" w:hAnsi="Times New Roman" w:cs="Times New Roman"/>
            <w:sz w:val="24"/>
            <w:szCs w:val="24"/>
          </w:rPr>
          <w:fldChar w:fldCharType="separate"/>
        </w:r>
        <w:r w:rsidRPr="00667ECA">
          <w:rPr>
            <w:rFonts w:ascii="Times New Roman" w:eastAsia="Times New Roman" w:hAnsi="Times New Roman" w:cs="Times New Roman"/>
            <w:color w:val="0000FF"/>
            <w:sz w:val="24"/>
            <w:szCs w:val="24"/>
            <w:u w:val="single"/>
          </w:rPr>
          <w:t>Priority Queue in C++</w:t>
        </w:r>
        <w:r w:rsidRPr="00667ECA">
          <w:rPr>
            <w:rFonts w:ascii="Times New Roman" w:eastAsia="Times New Roman" w:hAnsi="Times New Roman" w:cs="Times New Roman"/>
            <w:sz w:val="24"/>
            <w:szCs w:val="24"/>
          </w:rPr>
          <w:fldChar w:fldCharType="end"/>
        </w:r>
        <w:r w:rsidRPr="00667ECA">
          <w:rPr>
            <w:rFonts w:ascii="Times New Roman" w:eastAsia="Times New Roman" w:hAnsi="Times New Roman" w:cs="Times New Roman"/>
            <w:sz w:val="24"/>
            <w:szCs w:val="24"/>
          </w:rPr>
          <w:t>.</w:t>
        </w:r>
      </w:ins>
    </w:p>
    <w:p w:rsidR="00667ECA" w:rsidRPr="00667ECA" w:rsidRDefault="00667ECA" w:rsidP="00667ECA">
      <w:pPr>
        <w:numPr>
          <w:ilvl w:val="0"/>
          <w:numId w:val="2"/>
        </w:numPr>
        <w:spacing w:before="100" w:beforeAutospacing="1" w:after="100" w:afterAutospacing="1" w:line="240" w:lineRule="auto"/>
        <w:rPr>
          <w:ins w:id="18" w:author="Unknown"/>
          <w:rFonts w:ascii="Times New Roman" w:eastAsia="Times New Roman" w:hAnsi="Times New Roman" w:cs="Times New Roman"/>
          <w:sz w:val="24"/>
          <w:szCs w:val="24"/>
        </w:rPr>
      </w:pPr>
      <w:ins w:id="19" w:author="Unknown">
        <w:r w:rsidRPr="00667ECA">
          <w:rPr>
            <w:rFonts w:ascii="Times New Roman" w:eastAsia="Times New Roman" w:hAnsi="Times New Roman" w:cs="Times New Roman"/>
            <w:sz w:val="24"/>
            <w:szCs w:val="24"/>
          </w:rPr>
          <w:fldChar w:fldCharType="begin"/>
        </w:r>
        <w:r w:rsidRPr="00667ECA">
          <w:rPr>
            <w:rFonts w:ascii="Times New Roman" w:eastAsia="Times New Roman" w:hAnsi="Times New Roman" w:cs="Times New Roman"/>
            <w:sz w:val="24"/>
            <w:szCs w:val="24"/>
          </w:rPr>
          <w:instrText xml:space="preserve"> HYPERLINK "https://www.geeksforgeeks.org/priority-queue-class-in-java-2/" </w:instrText>
        </w:r>
        <w:r w:rsidRPr="00667ECA">
          <w:rPr>
            <w:rFonts w:ascii="Times New Roman" w:eastAsia="Times New Roman" w:hAnsi="Times New Roman" w:cs="Times New Roman"/>
            <w:sz w:val="24"/>
            <w:szCs w:val="24"/>
          </w:rPr>
          <w:fldChar w:fldCharType="separate"/>
        </w:r>
        <w:r w:rsidRPr="00667ECA">
          <w:rPr>
            <w:rFonts w:ascii="Times New Roman" w:eastAsia="Times New Roman" w:hAnsi="Times New Roman" w:cs="Times New Roman"/>
            <w:color w:val="0000FF"/>
            <w:sz w:val="24"/>
            <w:szCs w:val="24"/>
            <w:u w:val="single"/>
          </w:rPr>
          <w:t>Priority Queue in Java.</w:t>
        </w:r>
        <w:r w:rsidRPr="00667ECA">
          <w:rPr>
            <w:rFonts w:ascii="Times New Roman" w:eastAsia="Times New Roman" w:hAnsi="Times New Roman" w:cs="Times New Roman"/>
            <w:sz w:val="24"/>
            <w:szCs w:val="24"/>
          </w:rPr>
          <w:fldChar w:fldCharType="end"/>
        </w:r>
      </w:ins>
    </w:p>
    <w:p w:rsidR="00667ECA" w:rsidRPr="00667ECA" w:rsidRDefault="00667ECA" w:rsidP="00667ECA">
      <w:pPr>
        <w:numPr>
          <w:ilvl w:val="0"/>
          <w:numId w:val="2"/>
        </w:numPr>
        <w:spacing w:before="100" w:beforeAutospacing="1" w:after="100" w:afterAutospacing="1" w:line="240" w:lineRule="auto"/>
        <w:rPr>
          <w:ins w:id="20" w:author="Unknown"/>
          <w:rFonts w:ascii="Times New Roman" w:eastAsia="Times New Roman" w:hAnsi="Times New Roman" w:cs="Times New Roman"/>
          <w:sz w:val="24"/>
          <w:szCs w:val="24"/>
        </w:rPr>
      </w:pPr>
      <w:ins w:id="21" w:author="Unknown">
        <w:r w:rsidRPr="00667ECA">
          <w:rPr>
            <w:rFonts w:ascii="Times New Roman" w:eastAsia="Times New Roman" w:hAnsi="Times New Roman" w:cs="Times New Roman"/>
            <w:sz w:val="24"/>
            <w:szCs w:val="24"/>
          </w:rPr>
          <w:fldChar w:fldCharType="begin"/>
        </w:r>
        <w:r w:rsidRPr="00667ECA">
          <w:rPr>
            <w:rFonts w:ascii="Times New Roman" w:eastAsia="Times New Roman" w:hAnsi="Times New Roman" w:cs="Times New Roman"/>
            <w:sz w:val="24"/>
            <w:szCs w:val="24"/>
          </w:rPr>
          <w:instrText xml:space="preserve"> HYPERLINK "https://www.geeksforgeeks.org/heap-queue-or-heapq-in-python/" </w:instrText>
        </w:r>
        <w:r w:rsidRPr="00667ECA">
          <w:rPr>
            <w:rFonts w:ascii="Times New Roman" w:eastAsia="Times New Roman" w:hAnsi="Times New Roman" w:cs="Times New Roman"/>
            <w:sz w:val="24"/>
            <w:szCs w:val="24"/>
          </w:rPr>
          <w:fldChar w:fldCharType="separate"/>
        </w:r>
        <w:r w:rsidRPr="00667ECA">
          <w:rPr>
            <w:rFonts w:ascii="Times New Roman" w:eastAsia="Times New Roman" w:hAnsi="Times New Roman" w:cs="Times New Roman"/>
            <w:color w:val="0000FF"/>
            <w:sz w:val="24"/>
            <w:szCs w:val="24"/>
            <w:u w:val="single"/>
          </w:rPr>
          <w:t>Priority Queue in Python.</w:t>
        </w:r>
        <w:r w:rsidRPr="00667ECA">
          <w:rPr>
            <w:rFonts w:ascii="Times New Roman" w:eastAsia="Times New Roman" w:hAnsi="Times New Roman" w:cs="Times New Roman"/>
            <w:sz w:val="24"/>
            <w:szCs w:val="24"/>
          </w:rPr>
          <w:fldChar w:fldCharType="end"/>
        </w:r>
      </w:ins>
    </w:p>
    <w:p w:rsidR="00667ECA" w:rsidRPr="00667ECA" w:rsidRDefault="00667ECA" w:rsidP="00667ECA">
      <w:pPr>
        <w:numPr>
          <w:ilvl w:val="0"/>
          <w:numId w:val="2"/>
        </w:numPr>
        <w:spacing w:before="100" w:beforeAutospacing="1" w:after="100" w:afterAutospacing="1" w:line="240" w:lineRule="auto"/>
        <w:rPr>
          <w:ins w:id="22" w:author="Unknown"/>
          <w:rFonts w:ascii="Times New Roman" w:eastAsia="Times New Roman" w:hAnsi="Times New Roman" w:cs="Times New Roman"/>
          <w:sz w:val="24"/>
          <w:szCs w:val="24"/>
        </w:rPr>
      </w:pPr>
      <w:ins w:id="23" w:author="Unknown">
        <w:r w:rsidRPr="00667ECA">
          <w:rPr>
            <w:rFonts w:ascii="Times New Roman" w:eastAsia="Times New Roman" w:hAnsi="Times New Roman" w:cs="Times New Roman"/>
            <w:sz w:val="24"/>
            <w:szCs w:val="24"/>
          </w:rPr>
          <w:fldChar w:fldCharType="begin"/>
        </w:r>
        <w:r w:rsidRPr="00667ECA">
          <w:rPr>
            <w:rFonts w:ascii="Times New Roman" w:eastAsia="Times New Roman" w:hAnsi="Times New Roman" w:cs="Times New Roman"/>
            <w:sz w:val="24"/>
            <w:szCs w:val="24"/>
          </w:rPr>
          <w:instrText xml:space="preserve"> HYPERLINK "https://www.geeksforgeeks.org/implementation-priority-queue-javascript/" </w:instrText>
        </w:r>
        <w:r w:rsidRPr="00667ECA">
          <w:rPr>
            <w:rFonts w:ascii="Times New Roman" w:eastAsia="Times New Roman" w:hAnsi="Times New Roman" w:cs="Times New Roman"/>
            <w:sz w:val="24"/>
            <w:szCs w:val="24"/>
          </w:rPr>
          <w:fldChar w:fldCharType="separate"/>
        </w:r>
        <w:r w:rsidRPr="00667ECA">
          <w:rPr>
            <w:rFonts w:ascii="Times New Roman" w:eastAsia="Times New Roman" w:hAnsi="Times New Roman" w:cs="Times New Roman"/>
            <w:color w:val="0000FF"/>
            <w:sz w:val="24"/>
            <w:szCs w:val="24"/>
            <w:u w:val="single"/>
          </w:rPr>
          <w:t>Priority Queue in JavaScript.</w:t>
        </w:r>
        <w:r w:rsidRPr="00667ECA">
          <w:rPr>
            <w:rFonts w:ascii="Times New Roman" w:eastAsia="Times New Roman" w:hAnsi="Times New Roman" w:cs="Times New Roman"/>
            <w:sz w:val="24"/>
            <w:szCs w:val="24"/>
          </w:rPr>
          <w:fldChar w:fldCharType="end"/>
        </w:r>
      </w:ins>
    </w:p>
    <w:p w:rsidR="00667ECA" w:rsidRPr="00667ECA" w:rsidRDefault="00667ECA" w:rsidP="00667ECA">
      <w:pPr>
        <w:spacing w:before="100" w:beforeAutospacing="1" w:after="100" w:afterAutospacing="1" w:line="240" w:lineRule="auto"/>
        <w:rPr>
          <w:ins w:id="24" w:author="Unknown"/>
          <w:rFonts w:ascii="Times New Roman" w:eastAsia="Times New Roman" w:hAnsi="Times New Roman" w:cs="Times New Roman"/>
          <w:sz w:val="24"/>
          <w:szCs w:val="24"/>
        </w:rPr>
      </w:pPr>
      <w:ins w:id="25" w:author="Unknown">
        <w:r w:rsidRPr="00667ECA">
          <w:rPr>
            <w:rFonts w:ascii="Times New Roman" w:eastAsia="Times New Roman" w:hAnsi="Times New Roman" w:cs="Times New Roman"/>
            <w:b/>
            <w:bCs/>
            <w:sz w:val="24"/>
            <w:szCs w:val="24"/>
          </w:rPr>
          <w:t xml:space="preserve">Useful Links : </w:t>
        </w:r>
      </w:ins>
    </w:p>
    <w:p w:rsidR="00667ECA" w:rsidRPr="00667ECA" w:rsidRDefault="00667ECA" w:rsidP="00667ECA">
      <w:pPr>
        <w:numPr>
          <w:ilvl w:val="0"/>
          <w:numId w:val="3"/>
        </w:numPr>
        <w:spacing w:before="100" w:beforeAutospacing="1" w:after="100" w:afterAutospacing="1" w:line="240" w:lineRule="auto"/>
        <w:rPr>
          <w:ins w:id="26" w:author="Unknown"/>
          <w:rFonts w:ascii="Times New Roman" w:eastAsia="Times New Roman" w:hAnsi="Times New Roman" w:cs="Times New Roman"/>
          <w:sz w:val="24"/>
          <w:szCs w:val="24"/>
        </w:rPr>
      </w:pPr>
      <w:ins w:id="27" w:author="Unknown">
        <w:r w:rsidRPr="00667ECA">
          <w:rPr>
            <w:rFonts w:ascii="Times New Roman" w:eastAsia="Times New Roman" w:hAnsi="Times New Roman" w:cs="Times New Roman"/>
            <w:sz w:val="24"/>
            <w:szCs w:val="24"/>
          </w:rPr>
          <w:fldChar w:fldCharType="begin"/>
        </w:r>
        <w:r w:rsidRPr="00667ECA">
          <w:rPr>
            <w:rFonts w:ascii="Times New Roman" w:eastAsia="Times New Roman" w:hAnsi="Times New Roman" w:cs="Times New Roman"/>
            <w:sz w:val="24"/>
            <w:szCs w:val="24"/>
          </w:rPr>
          <w:instrText xml:space="preserve"> HYPERLINK "https://www.geeksforgeeks.org/tag/cpp-priority-queue/" </w:instrText>
        </w:r>
        <w:r w:rsidRPr="00667ECA">
          <w:rPr>
            <w:rFonts w:ascii="Times New Roman" w:eastAsia="Times New Roman" w:hAnsi="Times New Roman" w:cs="Times New Roman"/>
            <w:sz w:val="24"/>
            <w:szCs w:val="24"/>
          </w:rPr>
          <w:fldChar w:fldCharType="separate"/>
        </w:r>
        <w:r w:rsidRPr="00667ECA">
          <w:rPr>
            <w:rFonts w:ascii="Times New Roman" w:eastAsia="Times New Roman" w:hAnsi="Times New Roman" w:cs="Times New Roman"/>
            <w:color w:val="0000FF"/>
            <w:sz w:val="24"/>
            <w:szCs w:val="24"/>
            <w:u w:val="single"/>
          </w:rPr>
          <w:t>Recent articles on Priority Queue!</w:t>
        </w:r>
        <w:r w:rsidRPr="00667ECA">
          <w:rPr>
            <w:rFonts w:ascii="Times New Roman" w:eastAsia="Times New Roman" w:hAnsi="Times New Roman" w:cs="Times New Roman"/>
            <w:sz w:val="24"/>
            <w:szCs w:val="24"/>
          </w:rPr>
          <w:fldChar w:fldCharType="end"/>
        </w:r>
      </w:ins>
    </w:p>
    <w:p w:rsidR="00667ECA" w:rsidRPr="00667ECA" w:rsidRDefault="00667ECA" w:rsidP="00667ECA">
      <w:pPr>
        <w:numPr>
          <w:ilvl w:val="0"/>
          <w:numId w:val="3"/>
        </w:numPr>
        <w:spacing w:before="100" w:beforeAutospacing="1" w:after="100" w:afterAutospacing="1" w:line="240" w:lineRule="auto"/>
        <w:rPr>
          <w:ins w:id="28" w:author="Unknown"/>
          <w:rFonts w:ascii="Times New Roman" w:eastAsia="Times New Roman" w:hAnsi="Times New Roman" w:cs="Times New Roman"/>
          <w:sz w:val="24"/>
          <w:szCs w:val="24"/>
        </w:rPr>
      </w:pPr>
      <w:ins w:id="29" w:author="Unknown">
        <w:r w:rsidRPr="00667ECA">
          <w:rPr>
            <w:rFonts w:ascii="Times New Roman" w:eastAsia="Times New Roman" w:hAnsi="Times New Roman" w:cs="Times New Roman"/>
            <w:sz w:val="24"/>
            <w:szCs w:val="24"/>
          </w:rPr>
          <w:fldChar w:fldCharType="begin"/>
        </w:r>
        <w:r w:rsidRPr="00667ECA">
          <w:rPr>
            <w:rFonts w:ascii="Times New Roman" w:eastAsia="Times New Roman" w:hAnsi="Times New Roman" w:cs="Times New Roman"/>
            <w:sz w:val="24"/>
            <w:szCs w:val="24"/>
          </w:rPr>
          <w:instrText xml:space="preserve"> HYPERLINK "https://www.geeksforgeeks.org/applications-priority-queue/" </w:instrText>
        </w:r>
        <w:r w:rsidRPr="00667ECA">
          <w:rPr>
            <w:rFonts w:ascii="Times New Roman" w:eastAsia="Times New Roman" w:hAnsi="Times New Roman" w:cs="Times New Roman"/>
            <w:sz w:val="24"/>
            <w:szCs w:val="24"/>
          </w:rPr>
          <w:fldChar w:fldCharType="separate"/>
        </w:r>
        <w:r w:rsidRPr="00667ECA">
          <w:rPr>
            <w:rFonts w:ascii="Times New Roman" w:eastAsia="Times New Roman" w:hAnsi="Times New Roman" w:cs="Times New Roman"/>
            <w:color w:val="0000FF"/>
            <w:sz w:val="24"/>
            <w:szCs w:val="24"/>
            <w:u w:val="single"/>
          </w:rPr>
          <w:t>Applications of Priority Queue.</w:t>
        </w:r>
        <w:r w:rsidRPr="00667ECA">
          <w:rPr>
            <w:rFonts w:ascii="Times New Roman" w:eastAsia="Times New Roman" w:hAnsi="Times New Roman" w:cs="Times New Roman"/>
            <w:sz w:val="24"/>
            <w:szCs w:val="24"/>
          </w:rPr>
          <w:fldChar w:fldCharType="end"/>
        </w:r>
      </w:ins>
    </w:p>
    <w:p w:rsidR="00667ECA" w:rsidRPr="00667ECA" w:rsidRDefault="00667ECA" w:rsidP="00667ECA">
      <w:pPr>
        <w:spacing w:before="100" w:beforeAutospacing="1" w:after="100" w:afterAutospacing="1" w:line="240" w:lineRule="auto"/>
        <w:rPr>
          <w:ins w:id="30" w:author="Unknown"/>
          <w:rFonts w:ascii="Times New Roman" w:eastAsia="Times New Roman" w:hAnsi="Times New Roman" w:cs="Times New Roman"/>
          <w:sz w:val="24"/>
          <w:szCs w:val="24"/>
        </w:rPr>
      </w:pPr>
      <w:ins w:id="31" w:author="Unknown">
        <w:r w:rsidRPr="00667ECA">
          <w:rPr>
            <w:rFonts w:ascii="Times New Roman" w:eastAsia="Times New Roman" w:hAnsi="Times New Roman" w:cs="Times New Roman"/>
            <w:b/>
            <w:bCs/>
            <w:sz w:val="24"/>
            <w:szCs w:val="24"/>
          </w:rPr>
          <w:t>References:</w:t>
        </w:r>
        <w:r w:rsidRPr="00667ECA">
          <w:rPr>
            <w:rFonts w:ascii="Times New Roman" w:eastAsia="Times New Roman" w:hAnsi="Times New Roman" w:cs="Times New Roman"/>
            <w:sz w:val="24"/>
            <w:szCs w:val="24"/>
          </w:rPr>
          <w:br/>
        </w:r>
        <w:r w:rsidRPr="00667ECA">
          <w:rPr>
            <w:rFonts w:ascii="Times New Roman" w:eastAsia="Times New Roman" w:hAnsi="Times New Roman" w:cs="Times New Roman"/>
            <w:sz w:val="24"/>
            <w:szCs w:val="24"/>
          </w:rPr>
          <w:fldChar w:fldCharType="begin"/>
        </w:r>
        <w:r w:rsidRPr="00667ECA">
          <w:rPr>
            <w:rFonts w:ascii="Times New Roman" w:eastAsia="Times New Roman" w:hAnsi="Times New Roman" w:cs="Times New Roman"/>
            <w:sz w:val="24"/>
            <w:szCs w:val="24"/>
          </w:rPr>
          <w:instrText xml:space="preserve"> HYPERLINK "http://en.wikipedia.org/wiki/Priority_queue" \t "_blank" </w:instrText>
        </w:r>
        <w:r w:rsidRPr="00667ECA">
          <w:rPr>
            <w:rFonts w:ascii="Times New Roman" w:eastAsia="Times New Roman" w:hAnsi="Times New Roman" w:cs="Times New Roman"/>
            <w:sz w:val="24"/>
            <w:szCs w:val="24"/>
          </w:rPr>
          <w:fldChar w:fldCharType="separate"/>
        </w:r>
        <w:r w:rsidRPr="00667ECA">
          <w:rPr>
            <w:rFonts w:ascii="Times New Roman" w:eastAsia="Times New Roman" w:hAnsi="Times New Roman" w:cs="Times New Roman"/>
            <w:color w:val="0000FF"/>
            <w:sz w:val="24"/>
            <w:szCs w:val="24"/>
            <w:u w:val="single"/>
          </w:rPr>
          <w:t>http://en.wikipedia.org/wiki/Priority_queue</w:t>
        </w:r>
        <w:r w:rsidRPr="00667ECA">
          <w:rPr>
            <w:rFonts w:ascii="Times New Roman" w:eastAsia="Times New Roman" w:hAnsi="Times New Roman" w:cs="Times New Roman"/>
            <w:sz w:val="24"/>
            <w:szCs w:val="24"/>
          </w:rPr>
          <w:fldChar w:fldCharType="end"/>
        </w:r>
      </w:ins>
    </w:p>
    <w:p w:rsidR="00667ECA" w:rsidRPr="00667ECA" w:rsidRDefault="00667ECA" w:rsidP="00667ECA">
      <w:pPr>
        <w:spacing w:before="100" w:beforeAutospacing="1" w:after="100" w:afterAutospacing="1" w:line="240" w:lineRule="auto"/>
        <w:rPr>
          <w:ins w:id="32" w:author="Unknown"/>
          <w:rFonts w:ascii="Times New Roman" w:eastAsia="Times New Roman" w:hAnsi="Times New Roman" w:cs="Times New Roman"/>
          <w:sz w:val="24"/>
          <w:szCs w:val="24"/>
        </w:rPr>
      </w:pPr>
      <w:ins w:id="33" w:author="Unknown">
        <w:r w:rsidRPr="00667ECA">
          <w:rPr>
            <w:rFonts w:ascii="Times New Roman" w:eastAsia="Times New Roman" w:hAnsi="Times New Roman" w:cs="Times New Roman"/>
            <w:sz w:val="24"/>
            <w:szCs w:val="24"/>
          </w:rPr>
          <w:t>Please write comments if you find anything incorrect, or you want to share more information about the topic discussed above.</w:t>
        </w:r>
      </w:ins>
    </w:p>
    <w:p w:rsidR="00667ECA" w:rsidRPr="00667ECA" w:rsidRDefault="00667ECA" w:rsidP="00667ECA">
      <w:pPr>
        <w:spacing w:after="0" w:line="240" w:lineRule="auto"/>
        <w:rPr>
          <w:ins w:id="34" w:author="Unknown"/>
          <w:rFonts w:ascii="Times New Roman" w:eastAsia="Times New Roman" w:hAnsi="Times New Roman" w:cs="Times New Roman"/>
          <w:sz w:val="24"/>
          <w:szCs w:val="24"/>
        </w:rPr>
      </w:pPr>
      <w:ins w:id="35" w:author="Unknown">
        <w:r w:rsidRPr="00667ECA">
          <w:rPr>
            <w:rFonts w:ascii="Times New Roman" w:eastAsia="Times New Roman" w:hAnsi="Times New Roman" w:cs="Times New Roman"/>
            <w:sz w:val="24"/>
            <w:szCs w:val="24"/>
          </w:rPr>
          <w:br/>
        </w:r>
      </w:ins>
    </w:p>
    <w:p w:rsidR="006649E1" w:rsidRDefault="006649E1"/>
    <w:sectPr w:rsidR="006649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hruti">
    <w:panose1 w:val="020B0502040204020203"/>
    <w:charset w:val="00"/>
    <w:family w:val="swiss"/>
    <w:pitch w:val="variable"/>
    <w:sig w:usb0="0004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B2CB6"/>
    <w:multiLevelType w:val="multilevel"/>
    <w:tmpl w:val="0A1AC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722E22"/>
    <w:multiLevelType w:val="multilevel"/>
    <w:tmpl w:val="2E003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E614EC7"/>
    <w:multiLevelType w:val="multilevel"/>
    <w:tmpl w:val="FF84F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67ECA"/>
    <w:rsid w:val="006649E1"/>
    <w:rsid w:val="00667ECA"/>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67E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EC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67E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7ECA"/>
    <w:rPr>
      <w:color w:val="0000FF"/>
      <w:u w:val="single"/>
    </w:rPr>
  </w:style>
  <w:style w:type="character" w:styleId="Strong">
    <w:name w:val="Strong"/>
    <w:basedOn w:val="DefaultParagraphFont"/>
    <w:uiPriority w:val="22"/>
    <w:qFormat/>
    <w:rsid w:val="00667ECA"/>
    <w:rPr>
      <w:b/>
      <w:bCs/>
    </w:rPr>
  </w:style>
  <w:style w:type="character" w:styleId="Emphasis">
    <w:name w:val="Emphasis"/>
    <w:basedOn w:val="DefaultParagraphFont"/>
    <w:uiPriority w:val="20"/>
    <w:qFormat/>
    <w:rsid w:val="00667ECA"/>
    <w:rPr>
      <w:i/>
      <w:iCs/>
    </w:rPr>
  </w:style>
  <w:style w:type="paragraph" w:styleId="HTMLPreformatted">
    <w:name w:val="HTML Preformatted"/>
    <w:basedOn w:val="Normal"/>
    <w:link w:val="HTMLPreformattedChar"/>
    <w:uiPriority w:val="99"/>
    <w:semiHidden/>
    <w:unhideWhenUsed/>
    <w:rsid w:val="00667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7EC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67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E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42305909">
      <w:bodyDiv w:val="1"/>
      <w:marLeft w:val="0"/>
      <w:marRight w:val="0"/>
      <w:marTop w:val="0"/>
      <w:marBottom w:val="0"/>
      <w:divBdr>
        <w:top w:val="none" w:sz="0" w:space="0" w:color="auto"/>
        <w:left w:val="none" w:sz="0" w:space="0" w:color="auto"/>
        <w:bottom w:val="none" w:sz="0" w:space="0" w:color="auto"/>
        <w:right w:val="none" w:sz="0" w:space="0" w:color="auto"/>
      </w:divBdr>
      <w:divsChild>
        <w:div w:id="2121531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quiz.geeksforgeeks.org/queue-set-1introduction-and-array-implement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567</Words>
  <Characters>3235</Characters>
  <Application>Microsoft Office Word</Application>
  <DocSecurity>0</DocSecurity>
  <Lines>26</Lines>
  <Paragraphs>7</Paragraphs>
  <ScaleCrop>false</ScaleCrop>
  <Company/>
  <LinksUpToDate>false</LinksUpToDate>
  <CharactersWithSpaces>3795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Oza</dc:creator>
  <cp:keywords/>
  <dc:description/>
  <cp:lastModifiedBy>Manav Oza</cp:lastModifiedBy>
  <cp:revision>2</cp:revision>
  <dcterms:created xsi:type="dcterms:W3CDTF">2019-02-13T17:39:00Z</dcterms:created>
  <dcterms:modified xsi:type="dcterms:W3CDTF">2019-02-13T17:39:00Z</dcterms:modified>
</cp:coreProperties>
</file>
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135" w:rsidRPr="00CA3135" w:rsidRDefault="00CA3135" w:rsidP="00CA313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A3135">
        <w:rPr>
          <w:rFonts w:ascii="Times New Roman" w:eastAsia="Times New Roman" w:hAnsi="Times New Roman" w:cs="Times New Roman"/>
          <w:b/>
          <w:bCs/>
          <w:kern w:val="36"/>
          <w:sz w:val="48"/>
          <w:szCs w:val="48"/>
        </w:rPr>
        <w:t>Linked List | Set 1 (Introduction)</w:t>
      </w:r>
    </w:p>
    <w:p w:rsidR="00CA3135" w:rsidRPr="00CA3135" w:rsidRDefault="00CA3135" w:rsidP="00CA3135">
      <w:pPr>
        <w:spacing w:before="100" w:beforeAutospacing="1" w:after="100" w:afterAutospacing="1" w:line="240" w:lineRule="auto"/>
        <w:rPr>
          <w:rFonts w:ascii="Times New Roman" w:eastAsia="Times New Roman" w:hAnsi="Times New Roman" w:cs="Times New Roman"/>
          <w:sz w:val="24"/>
          <w:szCs w:val="24"/>
        </w:rPr>
      </w:pPr>
      <w:r w:rsidRPr="00CA3135">
        <w:rPr>
          <w:rFonts w:ascii="Times New Roman" w:eastAsia="Times New Roman" w:hAnsi="Times New Roman" w:cs="Times New Roman"/>
          <w:sz w:val="24"/>
          <w:szCs w:val="24"/>
        </w:rPr>
        <w:t>Like arrays, Linked List is a linear data structure. Unlike arrays, linked list elements are not stored at contiguous location; the elements are linked using pointers.</w:t>
      </w:r>
    </w:p>
    <w:p w:rsidR="00CA3135" w:rsidRPr="00CA3135" w:rsidRDefault="00CA3135" w:rsidP="00CA31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62500" cy="533400"/>
            <wp:effectExtent l="19050" t="0" r="0" b="0"/>
            <wp:docPr id="1" name="Picture 1" descr="linkedli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a:hlinkClick r:id="rId5"/>
                    </pic:cNvPr>
                    <pic:cNvPicPr>
                      <a:picLocks noChangeAspect="1" noChangeArrowheads="1"/>
                    </pic:cNvPicPr>
                  </pic:nvPicPr>
                  <pic:blipFill>
                    <a:blip r:embed="rId6"/>
                    <a:srcRect/>
                    <a:stretch>
                      <a:fillRect/>
                    </a:stretch>
                  </pic:blipFill>
                  <pic:spPr bwMode="auto">
                    <a:xfrm>
                      <a:off x="0" y="0"/>
                      <a:ext cx="4762500" cy="533400"/>
                    </a:xfrm>
                    <a:prstGeom prst="rect">
                      <a:avLst/>
                    </a:prstGeom>
                    <a:noFill/>
                    <a:ln w="9525">
                      <a:noFill/>
                      <a:miter lim="800000"/>
                      <a:headEnd/>
                      <a:tailEnd/>
                    </a:ln>
                  </pic:spPr>
                </pic:pic>
              </a:graphicData>
            </a:graphic>
          </wp:inline>
        </w:drawing>
      </w:r>
    </w:p>
    <w:p w:rsidR="00CA3135" w:rsidRPr="00CA3135" w:rsidRDefault="00CA3135" w:rsidP="00CA3135">
      <w:pPr>
        <w:spacing w:before="100" w:beforeAutospacing="1" w:after="100" w:afterAutospacing="1" w:line="240" w:lineRule="auto"/>
        <w:rPr>
          <w:rFonts w:ascii="Times New Roman" w:eastAsia="Times New Roman" w:hAnsi="Times New Roman" w:cs="Times New Roman"/>
          <w:sz w:val="24"/>
          <w:szCs w:val="24"/>
        </w:rPr>
      </w:pPr>
      <w:r w:rsidRPr="00CA3135">
        <w:rPr>
          <w:rFonts w:ascii="Times New Roman" w:eastAsia="Times New Roman" w:hAnsi="Times New Roman" w:cs="Times New Roman"/>
          <w:b/>
          <w:bCs/>
          <w:sz w:val="24"/>
          <w:szCs w:val="24"/>
        </w:rPr>
        <w:t>Why Linked List?</w:t>
      </w:r>
      <w:r w:rsidRPr="00CA3135">
        <w:rPr>
          <w:rFonts w:ascii="Times New Roman" w:eastAsia="Times New Roman" w:hAnsi="Times New Roman" w:cs="Times New Roman"/>
          <w:sz w:val="24"/>
          <w:szCs w:val="24"/>
        </w:rPr>
        <w:br/>
        <w:t>Arrays can be used to store linear data of similar types, but arrays have following limitations.</w:t>
      </w:r>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1)</w:t>
      </w:r>
      <w:r w:rsidRPr="00CA3135">
        <w:rPr>
          <w:rFonts w:ascii="Times New Roman" w:eastAsia="Times New Roman" w:hAnsi="Times New Roman" w:cs="Times New Roman"/>
          <w:sz w:val="24"/>
          <w:szCs w:val="24"/>
        </w:rPr>
        <w:t xml:space="preserve"> The size of the arrays is fixed: So we must know the upper limit on the number of elements in advance. Also, generally, the allocated memory is equal to the upper limit irrespective of the usage.</w:t>
      </w:r>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2)</w:t>
      </w:r>
      <w:r w:rsidRPr="00CA3135">
        <w:rPr>
          <w:rFonts w:ascii="Times New Roman" w:eastAsia="Times New Roman" w:hAnsi="Times New Roman" w:cs="Times New Roman"/>
          <w:sz w:val="24"/>
          <w:szCs w:val="24"/>
        </w:rPr>
        <w:t xml:space="preserve"> Inserting a new element in an array of elements is </w:t>
      </w:r>
      <w:proofErr w:type="gramStart"/>
      <w:r w:rsidRPr="00CA3135">
        <w:rPr>
          <w:rFonts w:ascii="Times New Roman" w:eastAsia="Times New Roman" w:hAnsi="Times New Roman" w:cs="Times New Roman"/>
          <w:sz w:val="24"/>
          <w:szCs w:val="24"/>
        </w:rPr>
        <w:t>expensive,</w:t>
      </w:r>
      <w:proofErr w:type="gramEnd"/>
      <w:r w:rsidRPr="00CA3135">
        <w:rPr>
          <w:rFonts w:ascii="Times New Roman" w:eastAsia="Times New Roman" w:hAnsi="Times New Roman" w:cs="Times New Roman"/>
          <w:sz w:val="24"/>
          <w:szCs w:val="24"/>
        </w:rPr>
        <w:t xml:space="preserve"> because room has to be created for the new elements and to create room existing elements have to shifted. </w:t>
      </w:r>
    </w:p>
    <w:p w:rsidR="00CA3135" w:rsidRPr="00CA3135" w:rsidRDefault="00CA3135" w:rsidP="00CA3135">
      <w:pPr>
        <w:spacing w:before="100" w:beforeAutospacing="1" w:after="100" w:afterAutospacing="1" w:line="240" w:lineRule="auto"/>
        <w:rPr>
          <w:rFonts w:ascii="Times New Roman" w:eastAsia="Times New Roman" w:hAnsi="Times New Roman" w:cs="Times New Roman"/>
          <w:sz w:val="24"/>
          <w:szCs w:val="24"/>
        </w:rPr>
      </w:pPr>
      <w:r w:rsidRPr="00CA3135">
        <w:rPr>
          <w:rFonts w:ascii="Times New Roman" w:eastAsia="Times New Roman" w:hAnsi="Times New Roman" w:cs="Times New Roman"/>
          <w:sz w:val="24"/>
          <w:szCs w:val="24"/>
        </w:rPr>
        <w:t xml:space="preserve">For example, in a system if we maintain a sorted list of IDs in an array </w:t>
      </w:r>
      <w:proofErr w:type="gramStart"/>
      <w:r w:rsidRPr="00CA3135">
        <w:rPr>
          <w:rFonts w:ascii="Times New Roman" w:eastAsia="Times New Roman" w:hAnsi="Times New Roman" w:cs="Times New Roman"/>
          <w:sz w:val="24"/>
          <w:szCs w:val="24"/>
        </w:rPr>
        <w:t>id[</w:t>
      </w:r>
      <w:proofErr w:type="gramEnd"/>
      <w:r w:rsidRPr="00CA3135">
        <w:rPr>
          <w:rFonts w:ascii="Times New Roman" w:eastAsia="Times New Roman" w:hAnsi="Times New Roman" w:cs="Times New Roman"/>
          <w:sz w:val="24"/>
          <w:szCs w:val="24"/>
        </w:rPr>
        <w:t xml:space="preserve">]. </w:t>
      </w:r>
    </w:p>
    <w:p w:rsidR="00CA3135" w:rsidRPr="00CA3135" w:rsidRDefault="00CA3135" w:rsidP="00CA3135">
      <w:pPr>
        <w:spacing w:before="100" w:beforeAutospacing="1" w:after="100" w:afterAutospacing="1" w:line="240" w:lineRule="auto"/>
        <w:rPr>
          <w:rFonts w:ascii="Times New Roman" w:eastAsia="Times New Roman" w:hAnsi="Times New Roman" w:cs="Times New Roman"/>
          <w:sz w:val="24"/>
          <w:szCs w:val="24"/>
        </w:rPr>
      </w:pPr>
      <w:proofErr w:type="gramStart"/>
      <w:r w:rsidRPr="00CA3135">
        <w:rPr>
          <w:rFonts w:ascii="Times New Roman" w:eastAsia="Times New Roman" w:hAnsi="Times New Roman" w:cs="Times New Roman"/>
          <w:sz w:val="24"/>
          <w:szCs w:val="24"/>
        </w:rPr>
        <w:t>id[</w:t>
      </w:r>
      <w:proofErr w:type="gramEnd"/>
      <w:r w:rsidRPr="00CA3135">
        <w:rPr>
          <w:rFonts w:ascii="Times New Roman" w:eastAsia="Times New Roman" w:hAnsi="Times New Roman" w:cs="Times New Roman"/>
          <w:sz w:val="24"/>
          <w:szCs w:val="24"/>
        </w:rPr>
        <w:t xml:space="preserve">] = [1000, 1010, 1050, 2000, 2040]. </w:t>
      </w:r>
    </w:p>
    <w:p w:rsidR="00CA3135" w:rsidRPr="00CA3135" w:rsidRDefault="00CA3135" w:rsidP="00CA3135">
      <w:pPr>
        <w:spacing w:after="0" w:line="240" w:lineRule="auto"/>
        <w:rPr>
          <w:ins w:id="0" w:author="Unknown"/>
          <w:rFonts w:ascii="Times New Roman" w:eastAsia="Times New Roman" w:hAnsi="Times New Roman" w:cs="Times New Roman"/>
          <w:sz w:val="24"/>
          <w:szCs w:val="24"/>
        </w:rPr>
      </w:pPr>
      <w:ins w:id="1" w:author="Unknown">
        <w:r w:rsidRPr="00CA3135">
          <w:rPr>
            <w:rFonts w:ascii="Times New Roman" w:eastAsia="Times New Roman" w:hAnsi="Times New Roman" w:cs="Times New Roman"/>
            <w:sz w:val="24"/>
            <w:szCs w:val="24"/>
          </w:rPr>
          <w:br/>
        </w:r>
      </w:ins>
    </w:p>
    <w:p w:rsidR="00CA3135" w:rsidRPr="00CA3135" w:rsidRDefault="00CA3135" w:rsidP="00CA3135">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CA3135">
          <w:rPr>
            <w:rFonts w:ascii="Times New Roman" w:eastAsia="Times New Roman" w:hAnsi="Times New Roman" w:cs="Times New Roman"/>
            <w:sz w:val="24"/>
            <w:szCs w:val="24"/>
          </w:rPr>
          <w:t>And if we want to insert a new ID 1005, then to maintain the sorted order, we have to move all the elements after 1000 (excluding 1000).</w:t>
        </w:r>
        <w:r w:rsidRPr="00CA3135">
          <w:rPr>
            <w:rFonts w:ascii="Times New Roman" w:eastAsia="Times New Roman" w:hAnsi="Times New Roman" w:cs="Times New Roman"/>
            <w:sz w:val="24"/>
            <w:szCs w:val="24"/>
          </w:rPr>
          <w:br/>
          <w:t xml:space="preserve">Deletion is also expensive with arrays until unless some special techniques are used. For example, to delete 1010 in </w:t>
        </w:r>
        <w:proofErr w:type="gramStart"/>
        <w:r w:rsidRPr="00CA3135">
          <w:rPr>
            <w:rFonts w:ascii="Times New Roman" w:eastAsia="Times New Roman" w:hAnsi="Times New Roman" w:cs="Times New Roman"/>
            <w:sz w:val="24"/>
            <w:szCs w:val="24"/>
          </w:rPr>
          <w:t>id[</w:t>
        </w:r>
        <w:proofErr w:type="gramEnd"/>
        <w:r w:rsidRPr="00CA3135">
          <w:rPr>
            <w:rFonts w:ascii="Times New Roman" w:eastAsia="Times New Roman" w:hAnsi="Times New Roman" w:cs="Times New Roman"/>
            <w:sz w:val="24"/>
            <w:szCs w:val="24"/>
          </w:rPr>
          <w:t>], everything after 1010 has to be moved.</w:t>
        </w:r>
      </w:ins>
    </w:p>
    <w:p w:rsidR="00CA3135" w:rsidRPr="00CA3135" w:rsidRDefault="00CA3135" w:rsidP="00CA3135">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CA3135">
          <w:rPr>
            <w:rFonts w:ascii="Times New Roman" w:eastAsia="Times New Roman" w:hAnsi="Times New Roman" w:cs="Times New Roman"/>
            <w:b/>
            <w:bCs/>
            <w:sz w:val="24"/>
            <w:szCs w:val="24"/>
          </w:rPr>
          <w:t>Advantages over arrays</w:t>
        </w:r>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1)</w:t>
        </w:r>
        <w:r w:rsidRPr="00CA3135">
          <w:rPr>
            <w:rFonts w:ascii="Times New Roman" w:eastAsia="Times New Roman" w:hAnsi="Times New Roman" w:cs="Times New Roman"/>
            <w:sz w:val="24"/>
            <w:szCs w:val="24"/>
          </w:rPr>
          <w:t xml:space="preserve"> Dynamic size</w:t>
        </w:r>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2)</w:t>
        </w:r>
        <w:r w:rsidRPr="00CA3135">
          <w:rPr>
            <w:rFonts w:ascii="Times New Roman" w:eastAsia="Times New Roman" w:hAnsi="Times New Roman" w:cs="Times New Roman"/>
            <w:sz w:val="24"/>
            <w:szCs w:val="24"/>
          </w:rPr>
          <w:t xml:space="preserve"> Ease of insertion/deletion</w:t>
        </w:r>
      </w:ins>
    </w:p>
    <w:p w:rsidR="00CA3135" w:rsidRPr="00CA3135" w:rsidRDefault="00CA3135" w:rsidP="00CA3135">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CA3135">
          <w:rPr>
            <w:rFonts w:ascii="Times New Roman" w:eastAsia="Times New Roman" w:hAnsi="Times New Roman" w:cs="Times New Roman"/>
            <w:b/>
            <w:bCs/>
            <w:sz w:val="24"/>
            <w:szCs w:val="24"/>
          </w:rPr>
          <w:t>Drawbacks</w:t>
        </w:r>
        <w:proofErr w:type="gramStart"/>
        <w:r w:rsidRPr="00CA3135">
          <w:rPr>
            <w:rFonts w:ascii="Times New Roman" w:eastAsia="Times New Roman" w:hAnsi="Times New Roman" w:cs="Times New Roman"/>
            <w:b/>
            <w:bCs/>
            <w:sz w:val="24"/>
            <w:szCs w:val="24"/>
          </w:rPr>
          <w:t>:</w:t>
        </w:r>
        <w:proofErr w:type="gramEnd"/>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1)</w:t>
        </w:r>
        <w:r w:rsidRPr="00CA3135">
          <w:rPr>
            <w:rFonts w:ascii="Times New Roman" w:eastAsia="Times New Roman" w:hAnsi="Times New Roman" w:cs="Times New Roman"/>
            <w:sz w:val="24"/>
            <w:szCs w:val="24"/>
          </w:rPr>
          <w:t xml:space="preserve"> Random access is not allowed. We have to access elements sequentially starting from the first node. So we cannot do binary search with linked lists efficiently with its default implementation. Read about it </w:t>
        </w:r>
        <w:r w:rsidRPr="00CA3135">
          <w:rPr>
            <w:rFonts w:ascii="Times New Roman" w:eastAsia="Times New Roman" w:hAnsi="Times New Roman" w:cs="Times New Roman"/>
            <w:sz w:val="24"/>
            <w:szCs w:val="24"/>
          </w:rPr>
          <w:fldChar w:fldCharType="begin"/>
        </w:r>
        <w:r w:rsidRPr="00CA3135">
          <w:rPr>
            <w:rFonts w:ascii="Times New Roman" w:eastAsia="Times New Roman" w:hAnsi="Times New Roman" w:cs="Times New Roman"/>
            <w:sz w:val="24"/>
            <w:szCs w:val="24"/>
          </w:rPr>
          <w:instrText xml:space="preserve"> HYPERLINK "https://www.geeksforgeeks.org/binary-search-on-singly-linked-list/" \t "_blank" </w:instrText>
        </w:r>
        <w:r w:rsidRPr="00CA3135">
          <w:rPr>
            <w:rFonts w:ascii="Times New Roman" w:eastAsia="Times New Roman" w:hAnsi="Times New Roman" w:cs="Times New Roman"/>
            <w:sz w:val="24"/>
            <w:szCs w:val="24"/>
          </w:rPr>
          <w:fldChar w:fldCharType="separate"/>
        </w:r>
        <w:r w:rsidRPr="00CA3135">
          <w:rPr>
            <w:rFonts w:ascii="Times New Roman" w:eastAsia="Times New Roman" w:hAnsi="Times New Roman" w:cs="Times New Roman"/>
            <w:color w:val="0000FF"/>
            <w:sz w:val="24"/>
            <w:szCs w:val="24"/>
            <w:u w:val="single"/>
          </w:rPr>
          <w:t>here</w:t>
        </w:r>
        <w:r w:rsidRPr="00CA3135">
          <w:rPr>
            <w:rFonts w:ascii="Times New Roman" w:eastAsia="Times New Roman" w:hAnsi="Times New Roman" w:cs="Times New Roman"/>
            <w:sz w:val="24"/>
            <w:szCs w:val="24"/>
          </w:rPr>
          <w:fldChar w:fldCharType="end"/>
        </w:r>
        <w:r w:rsidRPr="00CA3135">
          <w:rPr>
            <w:rFonts w:ascii="Times New Roman" w:eastAsia="Times New Roman" w:hAnsi="Times New Roman" w:cs="Times New Roman"/>
            <w:sz w:val="24"/>
            <w:szCs w:val="24"/>
          </w:rPr>
          <w:t>.</w:t>
        </w:r>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2)</w:t>
        </w:r>
        <w:r w:rsidRPr="00CA3135">
          <w:rPr>
            <w:rFonts w:ascii="Times New Roman" w:eastAsia="Times New Roman" w:hAnsi="Times New Roman" w:cs="Times New Roman"/>
            <w:sz w:val="24"/>
            <w:szCs w:val="24"/>
          </w:rPr>
          <w:t xml:space="preserve"> Extra memory space for a pointer is required with each element of the list.</w:t>
        </w:r>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b/>
            <w:bCs/>
            <w:sz w:val="24"/>
            <w:szCs w:val="24"/>
          </w:rPr>
          <w:t>3)</w:t>
        </w:r>
        <w:r w:rsidRPr="00CA3135">
          <w:rPr>
            <w:rFonts w:ascii="Times New Roman" w:eastAsia="Times New Roman" w:hAnsi="Times New Roman" w:cs="Times New Roman"/>
            <w:sz w:val="24"/>
            <w:szCs w:val="24"/>
          </w:rPr>
          <w:t xml:space="preserve"> Not cache friendly. Since array elements are contiguous locations, there is locality of reference which is not there in case of linked lists.</w:t>
        </w:r>
      </w:ins>
    </w:p>
    <w:p w:rsidR="00CA3135" w:rsidRPr="00CA3135" w:rsidRDefault="00CA3135" w:rsidP="00CA3135">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CA3135">
          <w:rPr>
            <w:rFonts w:ascii="Times New Roman" w:eastAsia="Times New Roman" w:hAnsi="Times New Roman" w:cs="Times New Roman"/>
            <w:b/>
            <w:bCs/>
            <w:sz w:val="24"/>
            <w:szCs w:val="24"/>
          </w:rPr>
          <w:t>Representation</w:t>
        </w:r>
        <w:proofErr w:type="gramStart"/>
        <w:r w:rsidRPr="00CA3135">
          <w:rPr>
            <w:rFonts w:ascii="Times New Roman" w:eastAsia="Times New Roman" w:hAnsi="Times New Roman" w:cs="Times New Roman"/>
            <w:b/>
            <w:bCs/>
            <w:sz w:val="24"/>
            <w:szCs w:val="24"/>
          </w:rPr>
          <w:t>:</w:t>
        </w:r>
        <w:proofErr w:type="gramEnd"/>
        <w:r w:rsidRPr="00CA3135">
          <w:rPr>
            <w:rFonts w:ascii="Times New Roman" w:eastAsia="Times New Roman" w:hAnsi="Times New Roman" w:cs="Times New Roman"/>
            <w:sz w:val="24"/>
            <w:szCs w:val="24"/>
          </w:rPr>
          <w:br/>
          <w:t>A linked list is represented by a pointer to the first node of the linked list. The first node is called head. If the linked list is empty, then value of head is NULL.</w:t>
        </w:r>
        <w:r w:rsidRPr="00CA3135">
          <w:rPr>
            <w:rFonts w:ascii="Times New Roman" w:eastAsia="Times New Roman" w:hAnsi="Times New Roman" w:cs="Times New Roman"/>
            <w:sz w:val="24"/>
            <w:szCs w:val="24"/>
          </w:rPr>
          <w:br/>
          <w:t>Each node in a list consists of at least two parts</w:t>
        </w:r>
        <w:proofErr w:type="gramStart"/>
        <w:r w:rsidRPr="00CA3135">
          <w:rPr>
            <w:rFonts w:ascii="Times New Roman" w:eastAsia="Times New Roman" w:hAnsi="Times New Roman" w:cs="Times New Roman"/>
            <w:sz w:val="24"/>
            <w:szCs w:val="24"/>
          </w:rPr>
          <w:t>:</w:t>
        </w:r>
        <w:proofErr w:type="gramEnd"/>
        <w:r w:rsidRPr="00CA3135">
          <w:rPr>
            <w:rFonts w:ascii="Times New Roman" w:eastAsia="Times New Roman" w:hAnsi="Times New Roman" w:cs="Times New Roman"/>
            <w:sz w:val="24"/>
            <w:szCs w:val="24"/>
          </w:rPr>
          <w:br/>
        </w:r>
        <w:r w:rsidRPr="00CA3135">
          <w:rPr>
            <w:rFonts w:ascii="Times New Roman" w:eastAsia="Times New Roman" w:hAnsi="Times New Roman" w:cs="Times New Roman"/>
            <w:sz w:val="24"/>
            <w:szCs w:val="24"/>
          </w:rPr>
          <w:lastRenderedPageBreak/>
          <w:t>1) data</w:t>
        </w:r>
        <w:r w:rsidRPr="00CA3135">
          <w:rPr>
            <w:rFonts w:ascii="Times New Roman" w:eastAsia="Times New Roman" w:hAnsi="Times New Roman" w:cs="Times New Roman"/>
            <w:sz w:val="24"/>
            <w:szCs w:val="24"/>
          </w:rPr>
          <w:br/>
          <w:t>2) Pointer (Or Reference) to the next node</w:t>
        </w:r>
        <w:r w:rsidRPr="00CA3135">
          <w:rPr>
            <w:rFonts w:ascii="Times New Roman" w:eastAsia="Times New Roman" w:hAnsi="Times New Roman" w:cs="Times New Roman"/>
            <w:sz w:val="24"/>
            <w:szCs w:val="24"/>
          </w:rPr>
          <w:br/>
          <w:t>In C, we can represent a node using structures. Below is an example of a linked list node with an integer data.</w:t>
        </w:r>
        <w:r w:rsidRPr="00CA3135">
          <w:rPr>
            <w:rFonts w:ascii="Times New Roman" w:eastAsia="Times New Roman" w:hAnsi="Times New Roman" w:cs="Times New Roman"/>
            <w:sz w:val="24"/>
            <w:szCs w:val="24"/>
          </w:rPr>
          <w:br/>
          <w:t xml:space="preserve">In Java, </w:t>
        </w:r>
        <w:proofErr w:type="spellStart"/>
        <w:r w:rsidRPr="00CA3135">
          <w:rPr>
            <w:rFonts w:ascii="Times New Roman" w:eastAsia="Times New Roman" w:hAnsi="Times New Roman" w:cs="Times New Roman"/>
            <w:sz w:val="24"/>
            <w:szCs w:val="24"/>
          </w:rPr>
          <w:t>LinkedList</w:t>
        </w:r>
        <w:proofErr w:type="spellEnd"/>
        <w:r w:rsidRPr="00CA3135">
          <w:rPr>
            <w:rFonts w:ascii="Times New Roman" w:eastAsia="Times New Roman" w:hAnsi="Times New Roman" w:cs="Times New Roman"/>
            <w:sz w:val="24"/>
            <w:szCs w:val="24"/>
          </w:rPr>
          <w:t xml:space="preserve"> can be represented as a class and a Node as a separate class. The </w:t>
        </w:r>
        <w:proofErr w:type="spellStart"/>
        <w:r w:rsidRPr="00CA3135">
          <w:rPr>
            <w:rFonts w:ascii="Times New Roman" w:eastAsia="Times New Roman" w:hAnsi="Times New Roman" w:cs="Times New Roman"/>
            <w:sz w:val="24"/>
            <w:szCs w:val="24"/>
          </w:rPr>
          <w:t>LinkedList</w:t>
        </w:r>
        <w:proofErr w:type="spellEnd"/>
        <w:r w:rsidRPr="00CA3135">
          <w:rPr>
            <w:rFonts w:ascii="Times New Roman" w:eastAsia="Times New Roman" w:hAnsi="Times New Roman" w:cs="Times New Roman"/>
            <w:sz w:val="24"/>
            <w:szCs w:val="24"/>
          </w:rPr>
          <w:t xml:space="preserve"> class contains a reference of Node class type.</w:t>
        </w:r>
      </w:ins>
    </w:p>
    <w:p w:rsidR="00CA3135" w:rsidRPr="00CA3135" w:rsidRDefault="00CA3135" w:rsidP="00CA3135">
      <w:pPr>
        <w:spacing w:after="0" w:line="240" w:lineRule="auto"/>
        <w:rPr>
          <w:ins w:id="10" w:author="Unknown"/>
          <w:rFonts w:ascii="Times New Roman" w:eastAsia="Times New Roman" w:hAnsi="Times New Roman" w:cs="Times New Roman"/>
          <w:sz w:val="24"/>
          <w:szCs w:val="24"/>
        </w:rPr>
      </w:pPr>
      <w:proofErr w:type="spellStart"/>
      <w:ins w:id="11" w:author="Unknown">
        <w:r w:rsidRPr="00CA3135">
          <w:rPr>
            <w:rFonts w:ascii="Times New Roman" w:eastAsia="Times New Roman" w:hAnsi="Times New Roman" w:cs="Times New Roman"/>
            <w:i/>
            <w:iCs/>
            <w:sz w:val="24"/>
            <w:szCs w:val="24"/>
          </w:rPr>
          <w:t>filter_none</w:t>
        </w:r>
        <w:proofErr w:type="spellEnd"/>
        <w:r w:rsidRPr="00CA3135">
          <w:rPr>
            <w:rFonts w:ascii="Times New Roman" w:eastAsia="Times New Roman" w:hAnsi="Times New Roman" w:cs="Times New Roman"/>
            <w:sz w:val="24"/>
            <w:szCs w:val="24"/>
          </w:rPr>
          <w:t xml:space="preserve"> </w:t>
        </w:r>
      </w:ins>
    </w:p>
    <w:p w:rsidR="00CA3135" w:rsidRPr="00CA3135" w:rsidRDefault="00CA3135" w:rsidP="00CA3135">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CA3135">
          <w:rPr>
            <w:rFonts w:ascii="Times New Roman" w:eastAsia="Times New Roman" w:hAnsi="Times New Roman" w:cs="Times New Roman"/>
            <w:i/>
            <w:iCs/>
            <w:sz w:val="24"/>
            <w:szCs w:val="24"/>
          </w:rPr>
          <w:t>brightness_4</w:t>
        </w:r>
        <w:r w:rsidRPr="00CA3135">
          <w:rPr>
            <w:rFonts w:ascii="Times New Roman" w:eastAsia="Times New Roman" w:hAnsi="Times New Roman" w:cs="Times New Roman"/>
            <w:sz w:val="24"/>
            <w:szCs w:val="24"/>
          </w:rPr>
          <w:t xml:space="preserve"> </w:t>
        </w:r>
      </w:ins>
    </w:p>
    <w:tbl>
      <w:tblPr>
        <w:tblW w:w="0" w:type="auto"/>
        <w:tblCellSpacing w:w="0" w:type="dxa"/>
        <w:tblCellMar>
          <w:left w:w="0" w:type="dxa"/>
          <w:right w:w="0" w:type="dxa"/>
        </w:tblCellMar>
        <w:tblLook w:val="04A0"/>
      </w:tblPr>
      <w:tblGrid>
        <w:gridCol w:w="2521"/>
      </w:tblGrid>
      <w:tr w:rsidR="00CA3135" w:rsidRPr="00CA3135" w:rsidTr="00CA3135">
        <w:trPr>
          <w:tblCellSpacing w:w="0" w:type="dxa"/>
        </w:trPr>
        <w:tc>
          <w:tcPr>
            <w:tcW w:w="0" w:type="auto"/>
            <w:vAlign w:val="center"/>
            <w:hideMark/>
          </w:tcPr>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A linked list node </w:t>
            </w:r>
          </w:p>
          <w:p w:rsidR="00CA3135" w:rsidRPr="00CA3135" w:rsidRDefault="00CA3135" w:rsidP="00CA3135">
            <w:pPr>
              <w:spacing w:after="0" w:line="240" w:lineRule="auto"/>
              <w:rPr>
                <w:rFonts w:ascii="Times New Roman" w:eastAsia="Times New Roman" w:hAnsi="Times New Roman" w:cs="Times New Roman"/>
                <w:sz w:val="24"/>
                <w:szCs w:val="24"/>
              </w:rPr>
            </w:pP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int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data;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*next;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tc>
      </w:tr>
    </w:tbl>
    <w:p w:rsidR="00CA3135" w:rsidRPr="00CA3135" w:rsidRDefault="00CA3135" w:rsidP="00CA3135">
      <w:p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CA3135">
          <w:rPr>
            <w:rFonts w:ascii="Times New Roman" w:eastAsia="Times New Roman" w:hAnsi="Times New Roman" w:cs="Times New Roman"/>
            <w:b/>
            <w:bCs/>
            <w:sz w:val="24"/>
            <w:szCs w:val="24"/>
          </w:rPr>
          <w:t>First Simple Linked List in C</w:t>
        </w:r>
        <w:r w:rsidRPr="00CA3135">
          <w:rPr>
            <w:rFonts w:ascii="Times New Roman" w:eastAsia="Times New Roman" w:hAnsi="Times New Roman" w:cs="Times New Roman"/>
            <w:sz w:val="24"/>
            <w:szCs w:val="24"/>
          </w:rPr>
          <w:t xml:space="preserve"> Let us create a simple linked list with 3 nodes.</w:t>
        </w:r>
      </w:ins>
    </w:p>
    <w:p w:rsidR="00CA3135" w:rsidRPr="00CA3135" w:rsidRDefault="00CA3135" w:rsidP="00CA3135">
      <w:pPr>
        <w:spacing w:after="0" w:line="240" w:lineRule="auto"/>
        <w:rPr>
          <w:ins w:id="16" w:author="Unknown"/>
          <w:rFonts w:ascii="Times New Roman" w:eastAsia="Times New Roman" w:hAnsi="Times New Roman" w:cs="Times New Roman"/>
          <w:sz w:val="24"/>
          <w:szCs w:val="24"/>
        </w:rPr>
      </w:pPr>
      <w:proofErr w:type="spellStart"/>
      <w:ins w:id="17" w:author="Unknown">
        <w:r w:rsidRPr="00CA3135">
          <w:rPr>
            <w:rFonts w:ascii="Times New Roman" w:eastAsia="Times New Roman" w:hAnsi="Times New Roman" w:cs="Times New Roman"/>
            <w:i/>
            <w:iCs/>
            <w:sz w:val="24"/>
            <w:szCs w:val="24"/>
          </w:rPr>
          <w:t>filter_none</w:t>
        </w:r>
        <w:proofErr w:type="spellEnd"/>
        <w:r w:rsidRPr="00CA3135">
          <w:rPr>
            <w:rFonts w:ascii="Times New Roman" w:eastAsia="Times New Roman" w:hAnsi="Times New Roman" w:cs="Times New Roman"/>
            <w:sz w:val="24"/>
            <w:szCs w:val="24"/>
          </w:rPr>
          <w:t xml:space="preserve"> </w:t>
        </w:r>
      </w:ins>
    </w:p>
    <w:p w:rsidR="00CA3135" w:rsidRPr="00CA3135" w:rsidRDefault="00CA3135" w:rsidP="00CA3135">
      <w:p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CA3135">
          <w:rPr>
            <w:rFonts w:ascii="Times New Roman" w:eastAsia="Times New Roman" w:hAnsi="Times New Roman" w:cs="Times New Roman"/>
            <w:i/>
            <w:iCs/>
            <w:sz w:val="24"/>
            <w:szCs w:val="24"/>
          </w:rPr>
          <w:t>brightness_4</w:t>
        </w:r>
        <w:r w:rsidRPr="00CA3135">
          <w:rPr>
            <w:rFonts w:ascii="Times New Roman" w:eastAsia="Times New Roman" w:hAnsi="Times New Roman" w:cs="Times New Roman"/>
            <w:sz w:val="24"/>
            <w:szCs w:val="24"/>
          </w:rPr>
          <w:t xml:space="preserve"> </w:t>
        </w:r>
      </w:ins>
    </w:p>
    <w:tbl>
      <w:tblPr>
        <w:tblW w:w="0" w:type="auto"/>
        <w:tblCellSpacing w:w="0" w:type="dxa"/>
        <w:tblCellMar>
          <w:left w:w="0" w:type="dxa"/>
          <w:right w:w="0" w:type="dxa"/>
        </w:tblCellMar>
        <w:tblLook w:val="04A0"/>
      </w:tblPr>
      <w:tblGrid>
        <w:gridCol w:w="6962"/>
      </w:tblGrid>
      <w:tr w:rsidR="00CA3135" w:rsidRPr="00CA3135" w:rsidTr="00CA3135">
        <w:trPr>
          <w:tblCellSpacing w:w="0" w:type="dxa"/>
        </w:trPr>
        <w:tc>
          <w:tcPr>
            <w:tcW w:w="0" w:type="auto"/>
            <w:vAlign w:val="center"/>
            <w:hideMark/>
          </w:tcPr>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A simple C program to introduce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a linked list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#include&lt;</w:t>
            </w:r>
            <w:proofErr w:type="spellStart"/>
            <w:r w:rsidRPr="00CA3135">
              <w:rPr>
                <w:rFonts w:ascii="Courier New" w:eastAsia="Times New Roman" w:hAnsi="Courier New" w:cs="Courier New"/>
                <w:sz w:val="20"/>
              </w:rPr>
              <w:t>stdio.h</w:t>
            </w:r>
            <w:proofErr w:type="spellEnd"/>
            <w:r w:rsidRPr="00CA3135">
              <w:rPr>
                <w:rFonts w:ascii="Courier New" w:eastAsia="Times New Roman" w:hAnsi="Courier New" w:cs="Courier New"/>
                <w:sz w:val="20"/>
              </w:rPr>
              <w:t xml:space="preserve">&gt;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#include&lt;</w:t>
            </w:r>
            <w:proofErr w:type="spellStart"/>
            <w:r w:rsidRPr="00CA3135">
              <w:rPr>
                <w:rFonts w:ascii="Courier New" w:eastAsia="Times New Roman" w:hAnsi="Courier New" w:cs="Courier New"/>
                <w:sz w:val="20"/>
              </w:rPr>
              <w:t>stdlib.h</w:t>
            </w:r>
            <w:proofErr w:type="spellEnd"/>
            <w:r w:rsidRPr="00CA3135">
              <w:rPr>
                <w:rFonts w:ascii="Courier New" w:eastAsia="Times New Roman" w:hAnsi="Courier New" w:cs="Courier New"/>
                <w:sz w:val="20"/>
              </w:rPr>
              <w:t xml:space="preserve">&gt;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int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data;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*next;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Program to create a simple linked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list with 3 nodes </w:t>
            </w:r>
          </w:p>
          <w:p w:rsidR="00CA3135" w:rsidRPr="00CA3135" w:rsidRDefault="00CA3135" w:rsidP="00CA3135">
            <w:pPr>
              <w:spacing w:after="0" w:line="240" w:lineRule="auto"/>
              <w:rPr>
                <w:rFonts w:ascii="Times New Roman" w:eastAsia="Times New Roman" w:hAnsi="Times New Roman" w:cs="Times New Roman"/>
                <w:sz w:val="24"/>
                <w:szCs w:val="24"/>
              </w:rPr>
            </w:pPr>
            <w:proofErr w:type="spellStart"/>
            <w:r w:rsidRPr="00CA3135">
              <w:rPr>
                <w:rFonts w:ascii="Courier New" w:eastAsia="Times New Roman" w:hAnsi="Courier New" w:cs="Courier New"/>
                <w:sz w:val="20"/>
              </w:rPr>
              <w:t>int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main()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head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second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third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allocate 3 nodes in the heap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head =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Node*)</w:t>
            </w:r>
            <w:proofErr w:type="spellStart"/>
            <w:r w:rsidRPr="00CA3135">
              <w:rPr>
                <w:rFonts w:ascii="Courier New" w:eastAsia="Times New Roman" w:hAnsi="Courier New" w:cs="Courier New"/>
                <w:sz w:val="20"/>
              </w:rPr>
              <w:t>malloc</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sizeof</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second =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Node*)</w:t>
            </w:r>
            <w:proofErr w:type="spellStart"/>
            <w:r w:rsidRPr="00CA3135">
              <w:rPr>
                <w:rFonts w:ascii="Courier New" w:eastAsia="Times New Roman" w:hAnsi="Courier New" w:cs="Courier New"/>
                <w:sz w:val="20"/>
              </w:rPr>
              <w:t>malloc</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sizeof</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third =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Node*)</w:t>
            </w:r>
            <w:proofErr w:type="spellStart"/>
            <w:r w:rsidRPr="00CA3135">
              <w:rPr>
                <w:rFonts w:ascii="Courier New" w:eastAsia="Times New Roman" w:hAnsi="Courier New" w:cs="Courier New"/>
                <w:sz w:val="20"/>
              </w:rPr>
              <w:t>malloc</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sizeof</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 Three blocks have been allocated</w:t>
            </w:r>
            <w:proofErr w:type="gramStart"/>
            <w:r w:rsidRPr="00CA3135">
              <w:rPr>
                <w:rFonts w:ascii="Courier New" w:eastAsia="Times New Roman" w:hAnsi="Courier New" w:cs="Courier New"/>
                <w:sz w:val="20"/>
              </w:rPr>
              <w:t>  dynamically</w:t>
            </w:r>
            <w:proofErr w:type="gramEnd"/>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We have pointers to these three blocks as first,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second and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           second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lastRenderedPageBreak/>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  |     | #  | #  |     |  #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represents any random value.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Data is random because we haven’t assigned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anything yet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head-&gt;data = 1; //assign data in first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head-&gt;next = second; // Link first node with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the second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data has been assigned to data part of first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block</w:t>
            </w:r>
            <w:proofErr w:type="gramEnd"/>
            <w:r w:rsidRPr="00CA3135">
              <w:rPr>
                <w:rFonts w:ascii="Courier New" w:eastAsia="Times New Roman" w:hAnsi="Courier New" w:cs="Courier New"/>
                <w:sz w:val="20"/>
              </w:rPr>
              <w:t xml:space="preserve"> (block pointed by head).  And next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pointer</w:t>
            </w:r>
            <w:proofErr w:type="gramEnd"/>
            <w:r w:rsidRPr="00CA3135">
              <w:rPr>
                <w:rFonts w:ascii="Courier New" w:eastAsia="Times New Roman" w:hAnsi="Courier New" w:cs="Courier New"/>
                <w:sz w:val="20"/>
              </w:rPr>
              <w:t xml:space="preserve"> of first block points to second.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So they both are linked.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          second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1  | o-----&gt;| #  | #  |     |  #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assign data to second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second-&gt;data = 2;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Link second node with the third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second-&gt;next =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data has been assigned to data part of second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block</w:t>
            </w:r>
            <w:proofErr w:type="gramEnd"/>
            <w:r w:rsidRPr="00CA3135">
              <w:rPr>
                <w:rFonts w:ascii="Courier New" w:eastAsia="Times New Roman" w:hAnsi="Courier New" w:cs="Courier New"/>
                <w:sz w:val="20"/>
              </w:rPr>
              <w:t xml:space="preserve"> (block pointed by second). And next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pointer of the second block points to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block</w:t>
            </w:r>
            <w:proofErr w:type="gramEnd"/>
            <w:r w:rsidRPr="00CA3135">
              <w:rPr>
                <w:rFonts w:ascii="Courier New" w:eastAsia="Times New Roman" w:hAnsi="Courier New" w:cs="Courier New"/>
                <w:sz w:val="20"/>
              </w:rPr>
              <w:t xml:space="preserve">. So all three blocks are linked.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         second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1  | o-----&gt;| 2 | o-----&gt; |  #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     +---+---+     +----+----+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third-&gt;data = 3; //assign data to third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third-&gt;next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data has been assigned to data part of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block</w:t>
            </w:r>
            <w:proofErr w:type="gramEnd"/>
            <w:r w:rsidRPr="00CA3135">
              <w:rPr>
                <w:rFonts w:ascii="Courier New" w:eastAsia="Times New Roman" w:hAnsi="Courier New" w:cs="Courier New"/>
                <w:sz w:val="20"/>
              </w:rPr>
              <w:t xml:space="preserve"> (block pointed by third). And next pointer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of the third block is made NULL to indicate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that</w:t>
            </w:r>
            <w:proofErr w:type="gramEnd"/>
            <w:r w:rsidRPr="00CA3135">
              <w:rPr>
                <w:rFonts w:ascii="Courier New" w:eastAsia="Times New Roman" w:hAnsi="Courier New" w:cs="Courier New"/>
                <w:sz w:val="20"/>
              </w:rPr>
              <w:t xml:space="preserve"> the linked list is terminated here.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lastRenderedPageBreak/>
              <w:t xml:space="preserve">     We have the linked list ready.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1  | o-----&gt;|  2  | o-----&gt; |  3 | NULL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Note that only head is sufficient to represent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the</w:t>
            </w:r>
            <w:proofErr w:type="gramEnd"/>
            <w:r w:rsidRPr="00CA3135">
              <w:rPr>
                <w:rFonts w:ascii="Courier New" w:eastAsia="Times New Roman" w:hAnsi="Courier New" w:cs="Courier New"/>
                <w:sz w:val="20"/>
              </w:rPr>
              <w:t xml:space="preserve"> whole list.  We can traverse the complete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gramStart"/>
            <w:r w:rsidRPr="00CA3135">
              <w:rPr>
                <w:rFonts w:ascii="Courier New" w:eastAsia="Times New Roman" w:hAnsi="Courier New" w:cs="Courier New"/>
                <w:sz w:val="20"/>
              </w:rPr>
              <w:t>list</w:t>
            </w:r>
            <w:proofErr w:type="gramEnd"/>
            <w:r w:rsidRPr="00CA3135">
              <w:rPr>
                <w:rFonts w:ascii="Courier New" w:eastAsia="Times New Roman" w:hAnsi="Courier New" w:cs="Courier New"/>
                <w:sz w:val="20"/>
              </w:rPr>
              <w:t xml:space="preserve"> by following next pointers.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return</w:t>
            </w:r>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0;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tc>
      </w:tr>
    </w:tbl>
    <w:p w:rsidR="00CA3135" w:rsidRPr="00CA3135" w:rsidRDefault="00CA3135" w:rsidP="00CA3135">
      <w:p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CA3135">
          <w:rPr>
            <w:rFonts w:ascii="Times New Roman" w:eastAsia="Times New Roman" w:hAnsi="Times New Roman" w:cs="Times New Roman"/>
            <w:b/>
            <w:bCs/>
            <w:sz w:val="24"/>
            <w:szCs w:val="24"/>
          </w:rPr>
          <w:lastRenderedPageBreak/>
          <w:t>Linked List Traversal</w:t>
        </w:r>
        <w:r w:rsidRPr="00CA3135">
          <w:rPr>
            <w:rFonts w:ascii="Times New Roman" w:eastAsia="Times New Roman" w:hAnsi="Times New Roman" w:cs="Times New Roman"/>
            <w:sz w:val="24"/>
            <w:szCs w:val="24"/>
          </w:rPr>
          <w:br/>
          <w:t xml:space="preserve">In the previous program, we have created a simple linked list with three nodes. Let us traverse the created list and print the data of each node. For traversal, let us write a general purpose function </w:t>
        </w:r>
        <w:proofErr w:type="spellStart"/>
        <w:proofErr w:type="gramStart"/>
        <w:r w:rsidRPr="00CA3135">
          <w:rPr>
            <w:rFonts w:ascii="Times New Roman" w:eastAsia="Times New Roman" w:hAnsi="Times New Roman" w:cs="Times New Roman"/>
            <w:sz w:val="24"/>
            <w:szCs w:val="24"/>
          </w:rPr>
          <w:t>printList</w:t>
        </w:r>
        <w:proofErr w:type="spellEnd"/>
        <w:r w:rsidRPr="00CA3135">
          <w:rPr>
            <w:rFonts w:ascii="Times New Roman" w:eastAsia="Times New Roman" w:hAnsi="Times New Roman" w:cs="Times New Roman"/>
            <w:sz w:val="24"/>
            <w:szCs w:val="24"/>
          </w:rPr>
          <w:t>(</w:t>
        </w:r>
        <w:proofErr w:type="gramEnd"/>
        <w:r w:rsidRPr="00CA3135">
          <w:rPr>
            <w:rFonts w:ascii="Times New Roman" w:eastAsia="Times New Roman" w:hAnsi="Times New Roman" w:cs="Times New Roman"/>
            <w:sz w:val="24"/>
            <w:szCs w:val="24"/>
          </w:rPr>
          <w:t>) that prints any given list.</w:t>
        </w:r>
      </w:ins>
    </w:p>
    <w:p w:rsidR="00CA3135" w:rsidRPr="00CA3135" w:rsidRDefault="00CA3135" w:rsidP="00CA3135">
      <w:pPr>
        <w:spacing w:before="100" w:beforeAutospacing="1" w:after="100" w:afterAutospacing="1" w:line="240" w:lineRule="auto"/>
        <w:outlineLvl w:val="1"/>
        <w:rPr>
          <w:ins w:id="22" w:author="Unknown"/>
          <w:rFonts w:ascii="Times New Roman" w:eastAsia="Times New Roman" w:hAnsi="Times New Roman" w:cs="Times New Roman"/>
          <w:b/>
          <w:bCs/>
          <w:sz w:val="36"/>
          <w:szCs w:val="36"/>
        </w:rPr>
      </w:pPr>
      <w:ins w:id="23" w:author="Unknown">
        <w:r w:rsidRPr="00CA3135">
          <w:rPr>
            <w:rFonts w:ascii="Times New Roman" w:eastAsia="Times New Roman" w:hAnsi="Times New Roman" w:cs="Times New Roman"/>
            <w:b/>
            <w:bCs/>
            <w:sz w:val="36"/>
            <w:szCs w:val="36"/>
          </w:rPr>
          <w:fldChar w:fldCharType="begin"/>
        </w:r>
        <w:r w:rsidRPr="00CA3135">
          <w:rPr>
            <w:rFonts w:ascii="Times New Roman" w:eastAsia="Times New Roman" w:hAnsi="Times New Roman" w:cs="Times New Roman"/>
            <w:b/>
            <w:bCs/>
            <w:sz w:val="36"/>
            <w:szCs w:val="36"/>
          </w:rPr>
          <w:instrText xml:space="preserve"> HYPERLINK "https://practice.geeksforgeeks.org/problem-page.php?pid=700004" </w:instrText>
        </w:r>
        <w:r w:rsidRPr="00CA3135">
          <w:rPr>
            <w:rFonts w:ascii="Times New Roman" w:eastAsia="Times New Roman" w:hAnsi="Times New Roman" w:cs="Times New Roman"/>
            <w:b/>
            <w:bCs/>
            <w:sz w:val="36"/>
            <w:szCs w:val="36"/>
          </w:rPr>
          <w:fldChar w:fldCharType="separate"/>
        </w:r>
        <w:r w:rsidRPr="00CA3135">
          <w:rPr>
            <w:rFonts w:ascii="Times New Roman" w:eastAsia="Times New Roman" w:hAnsi="Times New Roman" w:cs="Times New Roman"/>
            <w:b/>
            <w:bCs/>
            <w:color w:val="0000FF"/>
            <w:sz w:val="36"/>
            <w:szCs w:val="36"/>
            <w:u w:val="single"/>
          </w:rPr>
          <w:t>We strongly recommend that you click here and practice it, before moving on to the solution.</w:t>
        </w:r>
        <w:r w:rsidRPr="00CA3135">
          <w:rPr>
            <w:rFonts w:ascii="Times New Roman" w:eastAsia="Times New Roman" w:hAnsi="Times New Roman" w:cs="Times New Roman"/>
            <w:b/>
            <w:bCs/>
            <w:sz w:val="36"/>
            <w:szCs w:val="36"/>
          </w:rPr>
          <w:fldChar w:fldCharType="end"/>
        </w:r>
      </w:ins>
    </w:p>
    <w:p w:rsidR="00CA3135" w:rsidRPr="00CA3135" w:rsidRDefault="00CA3135" w:rsidP="00CA3135">
      <w:pPr>
        <w:spacing w:after="0" w:line="240" w:lineRule="auto"/>
        <w:rPr>
          <w:ins w:id="24" w:author="Unknown"/>
          <w:rFonts w:ascii="Times New Roman" w:eastAsia="Times New Roman" w:hAnsi="Times New Roman" w:cs="Times New Roman"/>
          <w:sz w:val="24"/>
          <w:szCs w:val="24"/>
        </w:rPr>
      </w:pPr>
      <w:proofErr w:type="spellStart"/>
      <w:ins w:id="25" w:author="Unknown">
        <w:r w:rsidRPr="00CA3135">
          <w:rPr>
            <w:rFonts w:ascii="Times New Roman" w:eastAsia="Times New Roman" w:hAnsi="Times New Roman" w:cs="Times New Roman"/>
            <w:i/>
            <w:iCs/>
            <w:sz w:val="24"/>
            <w:szCs w:val="24"/>
          </w:rPr>
          <w:t>filter_none</w:t>
        </w:r>
        <w:proofErr w:type="spellEnd"/>
        <w:r w:rsidRPr="00CA3135">
          <w:rPr>
            <w:rFonts w:ascii="Times New Roman" w:eastAsia="Times New Roman" w:hAnsi="Times New Roman" w:cs="Times New Roman"/>
            <w:sz w:val="24"/>
            <w:szCs w:val="24"/>
          </w:rPr>
          <w:t xml:space="preserve"> </w:t>
        </w:r>
      </w:ins>
    </w:p>
    <w:p w:rsidR="00CA3135" w:rsidRPr="00CA3135" w:rsidRDefault="00CA3135" w:rsidP="00CA3135">
      <w:pPr>
        <w:spacing w:before="100" w:beforeAutospacing="1" w:after="100" w:afterAutospacing="1" w:line="240" w:lineRule="auto"/>
        <w:rPr>
          <w:ins w:id="26" w:author="Unknown"/>
          <w:rFonts w:ascii="Times New Roman" w:eastAsia="Times New Roman" w:hAnsi="Times New Roman" w:cs="Times New Roman"/>
          <w:sz w:val="24"/>
          <w:szCs w:val="24"/>
        </w:rPr>
      </w:pPr>
      <w:proofErr w:type="gramStart"/>
      <w:ins w:id="27" w:author="Unknown">
        <w:r w:rsidRPr="00CA3135">
          <w:rPr>
            <w:rFonts w:ascii="Times New Roman" w:eastAsia="Times New Roman" w:hAnsi="Times New Roman" w:cs="Times New Roman"/>
            <w:i/>
            <w:iCs/>
            <w:sz w:val="24"/>
            <w:szCs w:val="24"/>
          </w:rPr>
          <w:t>edit</w:t>
        </w:r>
        <w:proofErr w:type="gramEnd"/>
        <w:r w:rsidRPr="00CA3135">
          <w:rPr>
            <w:rFonts w:ascii="Times New Roman" w:eastAsia="Times New Roman" w:hAnsi="Times New Roman" w:cs="Times New Roman"/>
            <w:sz w:val="24"/>
            <w:szCs w:val="24"/>
          </w:rPr>
          <w:t xml:space="preserve"> </w:t>
        </w:r>
      </w:ins>
    </w:p>
    <w:p w:rsidR="00CA3135" w:rsidRPr="00CA3135" w:rsidRDefault="00CA3135" w:rsidP="00CA3135">
      <w:pPr>
        <w:spacing w:before="100" w:beforeAutospacing="1" w:after="100" w:afterAutospacing="1" w:line="240" w:lineRule="auto"/>
        <w:rPr>
          <w:ins w:id="28" w:author="Unknown"/>
          <w:rFonts w:ascii="Times New Roman" w:eastAsia="Times New Roman" w:hAnsi="Times New Roman" w:cs="Times New Roman"/>
          <w:sz w:val="24"/>
          <w:szCs w:val="24"/>
        </w:rPr>
      </w:pPr>
      <w:proofErr w:type="spellStart"/>
      <w:ins w:id="29" w:author="Unknown">
        <w:r w:rsidRPr="00CA3135">
          <w:rPr>
            <w:rFonts w:ascii="Times New Roman" w:eastAsia="Times New Roman" w:hAnsi="Times New Roman" w:cs="Times New Roman"/>
            <w:i/>
            <w:iCs/>
            <w:sz w:val="24"/>
            <w:szCs w:val="24"/>
          </w:rPr>
          <w:t>play_arrow</w:t>
        </w:r>
        <w:proofErr w:type="spellEnd"/>
      </w:ins>
    </w:p>
    <w:p w:rsidR="00CA3135" w:rsidRPr="00CA3135" w:rsidRDefault="00CA3135" w:rsidP="00CA3135">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CA3135">
          <w:rPr>
            <w:rFonts w:ascii="Times New Roman" w:eastAsia="Times New Roman" w:hAnsi="Times New Roman" w:cs="Times New Roman"/>
            <w:i/>
            <w:iCs/>
            <w:sz w:val="24"/>
            <w:szCs w:val="24"/>
          </w:rPr>
          <w:t>brightness_4</w:t>
        </w:r>
        <w:r w:rsidRPr="00CA3135">
          <w:rPr>
            <w:rFonts w:ascii="Times New Roman" w:eastAsia="Times New Roman" w:hAnsi="Times New Roman" w:cs="Times New Roman"/>
            <w:sz w:val="24"/>
            <w:szCs w:val="24"/>
          </w:rPr>
          <w:t xml:space="preserve"> </w:t>
        </w:r>
      </w:ins>
    </w:p>
    <w:tbl>
      <w:tblPr>
        <w:tblW w:w="0" w:type="auto"/>
        <w:tblCellSpacing w:w="0" w:type="dxa"/>
        <w:tblCellMar>
          <w:left w:w="0" w:type="dxa"/>
          <w:right w:w="0" w:type="dxa"/>
        </w:tblCellMar>
        <w:tblLook w:val="04A0"/>
      </w:tblPr>
      <w:tblGrid>
        <w:gridCol w:w="7442"/>
      </w:tblGrid>
      <w:tr w:rsidR="00CA3135" w:rsidRPr="00CA3135" w:rsidTr="00CA3135">
        <w:trPr>
          <w:tblCellSpacing w:w="0" w:type="dxa"/>
        </w:trPr>
        <w:tc>
          <w:tcPr>
            <w:tcW w:w="0" w:type="auto"/>
            <w:vAlign w:val="center"/>
            <w:hideMark/>
          </w:tcPr>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A simple C program for traversal of a linked list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#include&lt;</w:t>
            </w:r>
            <w:proofErr w:type="spellStart"/>
            <w:r w:rsidRPr="00CA3135">
              <w:rPr>
                <w:rFonts w:ascii="Courier New" w:eastAsia="Times New Roman" w:hAnsi="Courier New" w:cs="Courier New"/>
                <w:sz w:val="20"/>
              </w:rPr>
              <w:t>stdio.h</w:t>
            </w:r>
            <w:proofErr w:type="spellEnd"/>
            <w:r w:rsidRPr="00CA3135">
              <w:rPr>
                <w:rFonts w:ascii="Courier New" w:eastAsia="Times New Roman" w:hAnsi="Courier New" w:cs="Courier New"/>
                <w:sz w:val="20"/>
              </w:rPr>
              <w:t xml:space="preserve">&gt;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#include&lt;</w:t>
            </w:r>
            <w:proofErr w:type="spellStart"/>
            <w:r w:rsidRPr="00CA3135">
              <w:rPr>
                <w:rFonts w:ascii="Courier New" w:eastAsia="Times New Roman" w:hAnsi="Courier New" w:cs="Courier New"/>
                <w:sz w:val="20"/>
              </w:rPr>
              <w:t>stdlib.h</w:t>
            </w:r>
            <w:proofErr w:type="spellEnd"/>
            <w:r w:rsidRPr="00CA3135">
              <w:rPr>
                <w:rFonts w:ascii="Courier New" w:eastAsia="Times New Roman" w:hAnsi="Courier New" w:cs="Courier New"/>
                <w:sz w:val="20"/>
              </w:rPr>
              <w:t xml:space="preserve">&gt;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int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data;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*next;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This function prints contents of linked list starting from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the given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void</w:t>
            </w:r>
            <w:r w:rsidRPr="00CA3135">
              <w:rPr>
                <w:rFonts w:ascii="Times New Roman" w:eastAsia="Times New Roman" w:hAnsi="Times New Roman" w:cs="Times New Roman"/>
                <w:sz w:val="24"/>
                <w:szCs w:val="24"/>
              </w:rPr>
              <w:t xml:space="preserve"> </w:t>
            </w:r>
            <w:proofErr w:type="spellStart"/>
            <w:r w:rsidRPr="00CA3135">
              <w:rPr>
                <w:rFonts w:ascii="Courier New" w:eastAsia="Times New Roman" w:hAnsi="Courier New" w:cs="Courier New"/>
                <w:sz w:val="20"/>
              </w:rPr>
              <w:t>printList</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*n)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while</w:t>
            </w:r>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printf</w:t>
            </w:r>
            <w:proofErr w:type="spellEnd"/>
            <w:r w:rsidRPr="00CA3135">
              <w:rPr>
                <w:rFonts w:ascii="Courier New" w:eastAsia="Times New Roman" w:hAnsi="Courier New" w:cs="Courier New"/>
                <w:sz w:val="20"/>
              </w:rPr>
              <w:t xml:space="preserve">(" %d ", n-&gt;data);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lastRenderedPageBreak/>
              <w:t xml:space="preserve">     n = n-&gt;next;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proofErr w:type="spellStart"/>
            <w:r w:rsidRPr="00CA3135">
              <w:rPr>
                <w:rFonts w:ascii="Courier New" w:eastAsia="Times New Roman" w:hAnsi="Courier New" w:cs="Courier New"/>
                <w:sz w:val="20"/>
              </w:rPr>
              <w:t>int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main()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head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second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third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 allocate 3 nodes in the heap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head  =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Node*)</w:t>
            </w:r>
            <w:proofErr w:type="spellStart"/>
            <w:r w:rsidRPr="00CA3135">
              <w:rPr>
                <w:rFonts w:ascii="Courier New" w:eastAsia="Times New Roman" w:hAnsi="Courier New" w:cs="Courier New"/>
                <w:sz w:val="20"/>
              </w:rPr>
              <w:t>malloc</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sizeof</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second =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Node*)</w:t>
            </w:r>
            <w:proofErr w:type="spellStart"/>
            <w:r w:rsidRPr="00CA3135">
              <w:rPr>
                <w:rFonts w:ascii="Courier New" w:eastAsia="Times New Roman" w:hAnsi="Courier New" w:cs="Courier New"/>
                <w:sz w:val="20"/>
              </w:rPr>
              <w:t>malloc</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sizeof</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third  = (</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Node*)</w:t>
            </w:r>
            <w:proofErr w:type="spellStart"/>
            <w:r w:rsidRPr="00CA3135">
              <w:rPr>
                <w:rFonts w:ascii="Courier New" w:eastAsia="Times New Roman" w:hAnsi="Courier New" w:cs="Courier New"/>
                <w:sz w:val="20"/>
              </w:rPr>
              <w:t>malloc</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sizeof</w:t>
            </w:r>
            <w:proofErr w:type="spellEnd"/>
            <w:r w:rsidRPr="00CA3135">
              <w:rPr>
                <w:rFonts w:ascii="Courier New" w:eastAsia="Times New Roman" w:hAnsi="Courier New" w:cs="Courier New"/>
                <w:sz w:val="20"/>
              </w:rPr>
              <w:t>(</w:t>
            </w:r>
            <w:proofErr w:type="spellStart"/>
            <w:r w:rsidRPr="00CA3135">
              <w:rPr>
                <w:rFonts w:ascii="Courier New" w:eastAsia="Times New Roman" w:hAnsi="Courier New" w:cs="Courier New"/>
                <w:sz w:val="20"/>
              </w:rPr>
              <w:t>struct</w:t>
            </w:r>
            <w:proofErr w:type="spellEnd"/>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head-&gt;data = 1; //assign data in first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head-&gt;next = second; // Link first node with second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second-&gt;data = 2; //assign data to second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second-&gt;next = third;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third-&gt;data = 3; //assign data to third node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xml:space="preserve">  third-&gt;next = NULL;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proofErr w:type="spellStart"/>
            <w:r w:rsidRPr="00CA3135">
              <w:rPr>
                <w:rFonts w:ascii="Courier New" w:eastAsia="Times New Roman" w:hAnsi="Courier New" w:cs="Courier New"/>
                <w:sz w:val="20"/>
              </w:rPr>
              <w:t>printList</w:t>
            </w:r>
            <w:proofErr w:type="spellEnd"/>
            <w:r w:rsidRPr="00CA3135">
              <w:rPr>
                <w:rFonts w:ascii="Courier New" w:eastAsia="Times New Roman" w:hAnsi="Courier New" w:cs="Courier New"/>
                <w:sz w:val="20"/>
              </w:rPr>
              <w:t xml:space="preserve">(head);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w:t>
            </w:r>
            <w:r w:rsidRPr="00CA3135">
              <w:rPr>
                <w:rFonts w:ascii="Times New Roman" w:eastAsia="Times New Roman" w:hAnsi="Times New Roman" w:cs="Times New Roman"/>
                <w:sz w:val="24"/>
                <w:szCs w:val="24"/>
              </w:rPr>
              <w:t>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  return</w:t>
            </w:r>
            <w:r w:rsidRPr="00CA3135">
              <w:rPr>
                <w:rFonts w:ascii="Times New Roman" w:eastAsia="Times New Roman" w:hAnsi="Times New Roman" w:cs="Times New Roman"/>
                <w:sz w:val="24"/>
                <w:szCs w:val="24"/>
              </w:rPr>
              <w:t xml:space="preserve"> </w:t>
            </w:r>
            <w:r w:rsidRPr="00CA3135">
              <w:rPr>
                <w:rFonts w:ascii="Courier New" w:eastAsia="Times New Roman" w:hAnsi="Courier New" w:cs="Courier New"/>
                <w:sz w:val="20"/>
              </w:rPr>
              <w:t xml:space="preserve">0; </w:t>
            </w:r>
          </w:p>
          <w:p w:rsidR="00CA3135" w:rsidRPr="00CA3135" w:rsidRDefault="00CA3135" w:rsidP="00CA3135">
            <w:pPr>
              <w:spacing w:after="0" w:line="240" w:lineRule="auto"/>
              <w:rPr>
                <w:rFonts w:ascii="Times New Roman" w:eastAsia="Times New Roman" w:hAnsi="Times New Roman" w:cs="Times New Roman"/>
                <w:sz w:val="24"/>
                <w:szCs w:val="24"/>
              </w:rPr>
            </w:pPr>
            <w:r w:rsidRPr="00CA3135">
              <w:rPr>
                <w:rFonts w:ascii="Courier New" w:eastAsia="Times New Roman" w:hAnsi="Courier New" w:cs="Courier New"/>
                <w:sz w:val="20"/>
              </w:rPr>
              <w:t>}</w:t>
            </w:r>
          </w:p>
        </w:tc>
      </w:tr>
    </w:tbl>
    <w:p w:rsidR="00CA3135" w:rsidRPr="00CA3135" w:rsidRDefault="00CA3135" w:rsidP="00CA3135">
      <w:pPr>
        <w:spacing w:after="0" w:line="240" w:lineRule="auto"/>
        <w:rPr>
          <w:ins w:id="32" w:author="Unknown"/>
          <w:rFonts w:ascii="Times New Roman" w:eastAsia="Times New Roman" w:hAnsi="Times New Roman" w:cs="Times New Roman"/>
          <w:sz w:val="24"/>
          <w:szCs w:val="24"/>
        </w:rPr>
      </w:pPr>
      <w:ins w:id="33" w:author="Unknown">
        <w:r w:rsidRPr="00CA3135">
          <w:rPr>
            <w:rFonts w:ascii="Times New Roman" w:eastAsia="Times New Roman" w:hAnsi="Times New Roman" w:cs="Times New Roman"/>
            <w:sz w:val="24"/>
            <w:szCs w:val="24"/>
          </w:rPr>
          <w:lastRenderedPageBreak/>
          <w:br/>
        </w:r>
        <w:r w:rsidRPr="00CA3135">
          <w:rPr>
            <w:rFonts w:ascii="Times New Roman" w:eastAsia="Times New Roman" w:hAnsi="Times New Roman" w:cs="Times New Roman"/>
            <w:b/>
            <w:bCs/>
            <w:sz w:val="24"/>
            <w:szCs w:val="24"/>
          </w:rPr>
          <w:t>Output:</w:t>
        </w:r>
        <w:r w:rsidRPr="00CA3135">
          <w:rPr>
            <w:rFonts w:ascii="Times New Roman" w:eastAsia="Times New Roman" w:hAnsi="Times New Roman" w:cs="Times New Roman"/>
            <w:sz w:val="24"/>
            <w:szCs w:val="24"/>
          </w:rPr>
          <w:t xml:space="preserve"> </w:t>
        </w:r>
      </w:ins>
    </w:p>
    <w:p w:rsidR="00CA3135" w:rsidRPr="00CA3135" w:rsidRDefault="00CA3135" w:rsidP="00CA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sz w:val="20"/>
          <w:szCs w:val="20"/>
        </w:rPr>
      </w:pPr>
      <w:ins w:id="35" w:author="Unknown">
        <w:r w:rsidRPr="00CA3135">
          <w:rPr>
            <w:rFonts w:ascii="Courier New" w:eastAsia="Times New Roman" w:hAnsi="Courier New" w:cs="Courier New"/>
            <w:sz w:val="20"/>
            <w:szCs w:val="20"/>
          </w:rPr>
          <w:t xml:space="preserve"> </w:t>
        </w:r>
        <w:proofErr w:type="gramStart"/>
        <w:r w:rsidRPr="00CA3135">
          <w:rPr>
            <w:rFonts w:ascii="Courier New" w:eastAsia="Times New Roman" w:hAnsi="Courier New" w:cs="Courier New"/>
            <w:sz w:val="20"/>
            <w:szCs w:val="20"/>
          </w:rPr>
          <w:t>1  2</w:t>
        </w:r>
        <w:proofErr w:type="gramEnd"/>
        <w:r w:rsidRPr="00CA3135">
          <w:rPr>
            <w:rFonts w:ascii="Courier New" w:eastAsia="Times New Roman" w:hAnsi="Courier New" w:cs="Courier New"/>
            <w:sz w:val="20"/>
            <w:szCs w:val="20"/>
          </w:rPr>
          <w:t xml:space="preserve">  3</w:t>
        </w:r>
      </w:ins>
    </w:p>
    <w:p w:rsidR="00CA3135" w:rsidRPr="00CA3135" w:rsidRDefault="00CA3135" w:rsidP="00CA3135">
      <w:p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CA3135">
          <w:rPr>
            <w:rFonts w:ascii="Times New Roman" w:eastAsia="Times New Roman" w:hAnsi="Times New Roman" w:cs="Times New Roman"/>
            <w:b/>
            <w:bCs/>
            <w:sz w:val="24"/>
            <w:szCs w:val="24"/>
          </w:rPr>
          <w:t xml:space="preserve">Important </w:t>
        </w:r>
        <w:proofErr w:type="gramStart"/>
        <w:r w:rsidRPr="00CA3135">
          <w:rPr>
            <w:rFonts w:ascii="Times New Roman" w:eastAsia="Times New Roman" w:hAnsi="Times New Roman" w:cs="Times New Roman"/>
            <w:b/>
            <w:bCs/>
            <w:sz w:val="24"/>
            <w:szCs w:val="24"/>
          </w:rPr>
          <w:t>Links :</w:t>
        </w:r>
        <w:proofErr w:type="gramEnd"/>
        <w:r w:rsidRPr="00CA3135">
          <w:rPr>
            <w:rFonts w:ascii="Times New Roman" w:eastAsia="Times New Roman" w:hAnsi="Times New Roman" w:cs="Times New Roman"/>
            <w:b/>
            <w:bCs/>
            <w:sz w:val="24"/>
            <w:szCs w:val="24"/>
          </w:rPr>
          <w:t xml:space="preserve"> </w:t>
        </w:r>
      </w:ins>
    </w:p>
    <w:p w:rsidR="00CA3135" w:rsidRPr="00CA3135" w:rsidRDefault="00CA3135" w:rsidP="00CA3135">
      <w:pPr>
        <w:numPr>
          <w:ilvl w:val="0"/>
          <w:numId w:val="1"/>
        </w:num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CA3135">
          <w:rPr>
            <w:rFonts w:ascii="Times New Roman" w:eastAsia="Times New Roman" w:hAnsi="Times New Roman" w:cs="Times New Roman"/>
            <w:sz w:val="24"/>
            <w:szCs w:val="24"/>
          </w:rPr>
          <w:fldChar w:fldCharType="begin"/>
        </w:r>
        <w:r w:rsidRPr="00CA3135">
          <w:rPr>
            <w:rFonts w:ascii="Times New Roman" w:eastAsia="Times New Roman" w:hAnsi="Times New Roman" w:cs="Times New Roman"/>
            <w:sz w:val="24"/>
            <w:szCs w:val="24"/>
          </w:rPr>
          <w:instrText xml:space="preserve"> HYPERLINK "http://quiz.geeksforgeeks.org/data-structure/linked-list/" \t "_blank" </w:instrText>
        </w:r>
        <w:r w:rsidRPr="00CA3135">
          <w:rPr>
            <w:rFonts w:ascii="Times New Roman" w:eastAsia="Times New Roman" w:hAnsi="Times New Roman" w:cs="Times New Roman"/>
            <w:sz w:val="24"/>
            <w:szCs w:val="24"/>
          </w:rPr>
          <w:fldChar w:fldCharType="separate"/>
        </w:r>
        <w:r w:rsidRPr="00CA3135">
          <w:rPr>
            <w:rFonts w:ascii="Times New Roman" w:eastAsia="Times New Roman" w:hAnsi="Times New Roman" w:cs="Times New Roman"/>
            <w:color w:val="0000FF"/>
            <w:sz w:val="24"/>
            <w:szCs w:val="24"/>
            <w:u w:val="single"/>
          </w:rPr>
          <w:t>Practice MCQ Questions on Linked List</w:t>
        </w:r>
        <w:r w:rsidRPr="00CA3135">
          <w:rPr>
            <w:rFonts w:ascii="Times New Roman" w:eastAsia="Times New Roman" w:hAnsi="Times New Roman" w:cs="Times New Roman"/>
            <w:sz w:val="24"/>
            <w:szCs w:val="24"/>
          </w:rPr>
          <w:fldChar w:fldCharType="end"/>
        </w:r>
      </w:ins>
    </w:p>
    <w:p w:rsidR="00CA3135" w:rsidRPr="00CA3135" w:rsidRDefault="00CA3135" w:rsidP="00CA3135">
      <w:pPr>
        <w:numPr>
          <w:ilvl w:val="0"/>
          <w:numId w:val="1"/>
        </w:numPr>
        <w:spacing w:before="100" w:beforeAutospacing="1" w:after="100" w:afterAutospacing="1" w:line="240" w:lineRule="auto"/>
        <w:rPr>
          <w:ins w:id="40" w:author="Unknown"/>
          <w:rFonts w:ascii="Times New Roman" w:eastAsia="Times New Roman" w:hAnsi="Times New Roman" w:cs="Times New Roman"/>
          <w:sz w:val="24"/>
          <w:szCs w:val="24"/>
        </w:rPr>
      </w:pPr>
      <w:ins w:id="41" w:author="Unknown">
        <w:r w:rsidRPr="00CA3135">
          <w:rPr>
            <w:rFonts w:ascii="Times New Roman" w:eastAsia="Times New Roman" w:hAnsi="Times New Roman" w:cs="Times New Roman"/>
            <w:sz w:val="24"/>
            <w:szCs w:val="24"/>
          </w:rPr>
          <w:fldChar w:fldCharType="begin"/>
        </w:r>
        <w:r w:rsidRPr="00CA3135">
          <w:rPr>
            <w:rFonts w:ascii="Times New Roman" w:eastAsia="Times New Roman" w:hAnsi="Times New Roman" w:cs="Times New Roman"/>
            <w:sz w:val="24"/>
            <w:szCs w:val="24"/>
          </w:rPr>
          <w:instrText xml:space="preserve"> HYPERLINK "https://www.geeksforgeeks.org/data-structures/linked-list/" </w:instrText>
        </w:r>
        <w:r w:rsidRPr="00CA3135">
          <w:rPr>
            <w:rFonts w:ascii="Times New Roman" w:eastAsia="Times New Roman" w:hAnsi="Times New Roman" w:cs="Times New Roman"/>
            <w:sz w:val="24"/>
            <w:szCs w:val="24"/>
          </w:rPr>
          <w:fldChar w:fldCharType="separate"/>
        </w:r>
        <w:r w:rsidRPr="00CA3135">
          <w:rPr>
            <w:rFonts w:ascii="Times New Roman" w:eastAsia="Times New Roman" w:hAnsi="Times New Roman" w:cs="Times New Roman"/>
            <w:color w:val="0000FF"/>
            <w:sz w:val="24"/>
            <w:szCs w:val="24"/>
            <w:u w:val="single"/>
          </w:rPr>
          <w:t>Linked List Data Structure Page</w:t>
        </w:r>
        <w:r w:rsidRPr="00CA3135">
          <w:rPr>
            <w:rFonts w:ascii="Times New Roman" w:eastAsia="Times New Roman" w:hAnsi="Times New Roman" w:cs="Times New Roman"/>
            <w:sz w:val="24"/>
            <w:szCs w:val="24"/>
          </w:rPr>
          <w:fldChar w:fldCharType="end"/>
        </w:r>
      </w:ins>
    </w:p>
    <w:p w:rsidR="00CA3135" w:rsidRPr="00CA3135" w:rsidRDefault="00CA3135" w:rsidP="00CA3135">
      <w:pPr>
        <w:numPr>
          <w:ilvl w:val="0"/>
          <w:numId w:val="1"/>
        </w:numPr>
        <w:spacing w:before="100" w:beforeAutospacing="1" w:after="100" w:afterAutospacing="1" w:line="240" w:lineRule="auto"/>
        <w:rPr>
          <w:ins w:id="42" w:author="Unknown"/>
          <w:rFonts w:ascii="Times New Roman" w:eastAsia="Times New Roman" w:hAnsi="Times New Roman" w:cs="Times New Roman"/>
          <w:sz w:val="24"/>
          <w:szCs w:val="24"/>
        </w:rPr>
      </w:pPr>
      <w:ins w:id="43" w:author="Unknown">
        <w:r w:rsidRPr="00CA3135">
          <w:rPr>
            <w:rFonts w:ascii="Times New Roman" w:eastAsia="Times New Roman" w:hAnsi="Times New Roman" w:cs="Times New Roman"/>
            <w:sz w:val="24"/>
            <w:szCs w:val="24"/>
          </w:rPr>
          <w:fldChar w:fldCharType="begin"/>
        </w:r>
        <w:r w:rsidRPr="00CA3135">
          <w:rPr>
            <w:rFonts w:ascii="Times New Roman" w:eastAsia="Times New Roman" w:hAnsi="Times New Roman" w:cs="Times New Roman"/>
            <w:sz w:val="24"/>
            <w:szCs w:val="24"/>
          </w:rPr>
          <w:instrText xml:space="preserve"> HYPERLINK "https://practice.geeksforgeeks.org/topics/Linked%20List/" </w:instrText>
        </w:r>
        <w:r w:rsidRPr="00CA3135">
          <w:rPr>
            <w:rFonts w:ascii="Times New Roman" w:eastAsia="Times New Roman" w:hAnsi="Times New Roman" w:cs="Times New Roman"/>
            <w:sz w:val="24"/>
            <w:szCs w:val="24"/>
          </w:rPr>
          <w:fldChar w:fldCharType="separate"/>
        </w:r>
        <w:r w:rsidRPr="00CA3135">
          <w:rPr>
            <w:rFonts w:ascii="Times New Roman" w:eastAsia="Times New Roman" w:hAnsi="Times New Roman" w:cs="Times New Roman"/>
            <w:color w:val="0000FF"/>
            <w:sz w:val="24"/>
            <w:szCs w:val="24"/>
            <w:u w:val="single"/>
          </w:rPr>
          <w:t>Coding Practice Questions on Linked List.</w:t>
        </w:r>
        <w:r w:rsidRPr="00CA3135">
          <w:rPr>
            <w:rFonts w:ascii="Times New Roman" w:eastAsia="Times New Roman" w:hAnsi="Times New Roman" w:cs="Times New Roman"/>
            <w:sz w:val="24"/>
            <w:szCs w:val="24"/>
          </w:rPr>
          <w:fldChar w:fldCharType="end"/>
        </w:r>
      </w:ins>
    </w:p>
    <w:p w:rsidR="00CA3135" w:rsidRPr="00CA3135" w:rsidRDefault="00CA3135" w:rsidP="00CA3135">
      <w:pPr>
        <w:spacing w:before="100" w:beforeAutospacing="1" w:after="100" w:afterAutospacing="1" w:line="240" w:lineRule="auto"/>
        <w:rPr>
          <w:ins w:id="44" w:author="Unknown"/>
          <w:rFonts w:ascii="Times New Roman" w:eastAsia="Times New Roman" w:hAnsi="Times New Roman" w:cs="Times New Roman"/>
          <w:sz w:val="24"/>
          <w:szCs w:val="24"/>
        </w:rPr>
      </w:pPr>
      <w:ins w:id="45" w:author="Unknown">
        <w:r w:rsidRPr="00CA3135">
          <w:rPr>
            <w:rFonts w:ascii="Times New Roman" w:eastAsia="Times New Roman" w:hAnsi="Times New Roman" w:cs="Times New Roman"/>
            <w:sz w:val="24"/>
            <w:szCs w:val="24"/>
          </w:rPr>
          <w:t xml:space="preserve">Please write comments if you find anything incorrect, or you want to share more information about the topic discussed above. </w:t>
        </w:r>
      </w:ins>
    </w:p>
    <w:p w:rsidR="00F14887" w:rsidRDefault="00CA3135" w:rsidP="00CA3135">
      <w:ins w:id="46" w:author="Unknown">
        <w:r w:rsidRPr="00CA3135">
          <w:rPr>
            <w:rFonts w:ascii="Times New Roman" w:eastAsia="Times New Roman" w:hAnsi="Times New Roman" w:cs="Times New Roman"/>
            <w:sz w:val="24"/>
            <w:szCs w:val="24"/>
          </w:rPr>
          <w:br/>
        </w:r>
      </w:ins>
    </w:p>
    <w:sectPr w:rsidR="00F14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4716E7"/>
    <w:multiLevelType w:val="multilevel"/>
    <w:tmpl w:val="9A2E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3135"/>
    <w:rsid w:val="00CA3135"/>
    <w:rsid w:val="00F1488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A31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31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1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31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31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3135"/>
    <w:rPr>
      <w:color w:val="0000FF"/>
      <w:u w:val="single"/>
    </w:rPr>
  </w:style>
  <w:style w:type="character" w:styleId="Strong">
    <w:name w:val="Strong"/>
    <w:basedOn w:val="DefaultParagraphFont"/>
    <w:uiPriority w:val="22"/>
    <w:qFormat/>
    <w:rsid w:val="00CA3135"/>
    <w:rPr>
      <w:b/>
      <w:bCs/>
    </w:rPr>
  </w:style>
  <w:style w:type="character" w:styleId="HTMLCode">
    <w:name w:val="HTML Code"/>
    <w:basedOn w:val="DefaultParagraphFont"/>
    <w:uiPriority w:val="99"/>
    <w:semiHidden/>
    <w:unhideWhenUsed/>
    <w:rsid w:val="00CA31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3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31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31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1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2752869">
      <w:bodyDiv w:val="1"/>
      <w:marLeft w:val="0"/>
      <w:marRight w:val="0"/>
      <w:marTop w:val="0"/>
      <w:marBottom w:val="0"/>
      <w:divBdr>
        <w:top w:val="none" w:sz="0" w:space="0" w:color="auto"/>
        <w:left w:val="none" w:sz="0" w:space="0" w:color="auto"/>
        <w:bottom w:val="none" w:sz="0" w:space="0" w:color="auto"/>
        <w:right w:val="none" w:sz="0" w:space="0" w:color="auto"/>
      </w:divBdr>
      <w:divsChild>
        <w:div w:id="886916963">
          <w:marLeft w:val="0"/>
          <w:marRight w:val="0"/>
          <w:marTop w:val="0"/>
          <w:marBottom w:val="0"/>
          <w:divBdr>
            <w:top w:val="none" w:sz="0" w:space="0" w:color="auto"/>
            <w:left w:val="none" w:sz="0" w:space="0" w:color="auto"/>
            <w:bottom w:val="none" w:sz="0" w:space="0" w:color="auto"/>
            <w:right w:val="none" w:sz="0" w:space="0" w:color="auto"/>
          </w:divBdr>
        </w:div>
        <w:div w:id="548684957">
          <w:marLeft w:val="0"/>
          <w:marRight w:val="0"/>
          <w:marTop w:val="0"/>
          <w:marBottom w:val="0"/>
          <w:divBdr>
            <w:top w:val="none" w:sz="0" w:space="0" w:color="auto"/>
            <w:left w:val="none" w:sz="0" w:space="0" w:color="auto"/>
            <w:bottom w:val="none" w:sz="0" w:space="0" w:color="auto"/>
            <w:right w:val="none" w:sz="0" w:space="0" w:color="auto"/>
          </w:divBdr>
          <w:divsChild>
            <w:div w:id="93866127">
              <w:marLeft w:val="0"/>
              <w:marRight w:val="0"/>
              <w:marTop w:val="0"/>
              <w:marBottom w:val="0"/>
              <w:divBdr>
                <w:top w:val="none" w:sz="0" w:space="0" w:color="auto"/>
                <w:left w:val="none" w:sz="0" w:space="0" w:color="auto"/>
                <w:bottom w:val="none" w:sz="0" w:space="0" w:color="auto"/>
                <w:right w:val="none" w:sz="0" w:space="0" w:color="auto"/>
              </w:divBdr>
              <w:divsChild>
                <w:div w:id="257374485">
                  <w:marLeft w:val="0"/>
                  <w:marRight w:val="0"/>
                  <w:marTop w:val="0"/>
                  <w:marBottom w:val="0"/>
                  <w:divBdr>
                    <w:top w:val="none" w:sz="0" w:space="0" w:color="auto"/>
                    <w:left w:val="none" w:sz="0" w:space="0" w:color="auto"/>
                    <w:bottom w:val="none" w:sz="0" w:space="0" w:color="auto"/>
                    <w:right w:val="none" w:sz="0" w:space="0" w:color="auto"/>
                  </w:divBdr>
                  <w:divsChild>
                    <w:div w:id="1626111385">
                      <w:marLeft w:val="0"/>
                      <w:marRight w:val="0"/>
                      <w:marTop w:val="0"/>
                      <w:marBottom w:val="0"/>
                      <w:divBdr>
                        <w:top w:val="none" w:sz="0" w:space="0" w:color="auto"/>
                        <w:left w:val="none" w:sz="0" w:space="0" w:color="auto"/>
                        <w:bottom w:val="none" w:sz="0" w:space="0" w:color="auto"/>
                        <w:right w:val="none" w:sz="0" w:space="0" w:color="auto"/>
                      </w:divBdr>
                      <w:divsChild>
                        <w:div w:id="869993815">
                          <w:marLeft w:val="0"/>
                          <w:marRight w:val="0"/>
                          <w:marTop w:val="0"/>
                          <w:marBottom w:val="0"/>
                          <w:divBdr>
                            <w:top w:val="none" w:sz="0" w:space="0" w:color="auto"/>
                            <w:left w:val="none" w:sz="0" w:space="0" w:color="auto"/>
                            <w:bottom w:val="none" w:sz="0" w:space="0" w:color="auto"/>
                            <w:right w:val="none" w:sz="0" w:space="0" w:color="auto"/>
                          </w:divBdr>
                          <w:divsChild>
                            <w:div w:id="331833777">
                              <w:marLeft w:val="0"/>
                              <w:marRight w:val="0"/>
                              <w:marTop w:val="0"/>
                              <w:marBottom w:val="0"/>
                              <w:divBdr>
                                <w:top w:val="none" w:sz="0" w:space="0" w:color="auto"/>
                                <w:left w:val="none" w:sz="0" w:space="0" w:color="auto"/>
                                <w:bottom w:val="none" w:sz="0" w:space="0" w:color="auto"/>
                                <w:right w:val="none" w:sz="0" w:space="0" w:color="auto"/>
                              </w:divBdr>
                              <w:divsChild>
                                <w:div w:id="1942839523">
                                  <w:marLeft w:val="0"/>
                                  <w:marRight w:val="0"/>
                                  <w:marTop w:val="0"/>
                                  <w:marBottom w:val="0"/>
                                  <w:divBdr>
                                    <w:top w:val="none" w:sz="0" w:space="0" w:color="auto"/>
                                    <w:left w:val="none" w:sz="0" w:space="0" w:color="auto"/>
                                    <w:bottom w:val="none" w:sz="0" w:space="0" w:color="auto"/>
                                    <w:right w:val="none" w:sz="0" w:space="0" w:color="auto"/>
                                  </w:divBdr>
                                  <w:divsChild>
                                    <w:div w:id="1730231330">
                                      <w:marLeft w:val="0"/>
                                      <w:marRight w:val="0"/>
                                      <w:marTop w:val="0"/>
                                      <w:marBottom w:val="0"/>
                                      <w:divBdr>
                                        <w:top w:val="none" w:sz="0" w:space="0" w:color="auto"/>
                                        <w:left w:val="none" w:sz="0" w:space="0" w:color="auto"/>
                                        <w:bottom w:val="none" w:sz="0" w:space="0" w:color="auto"/>
                                        <w:right w:val="none" w:sz="0" w:space="0" w:color="auto"/>
                                      </w:divBdr>
                                      <w:divsChild>
                                        <w:div w:id="9340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75782">
                              <w:marLeft w:val="0"/>
                              <w:marRight w:val="0"/>
                              <w:marTop w:val="0"/>
                              <w:marBottom w:val="0"/>
                              <w:divBdr>
                                <w:top w:val="none" w:sz="0" w:space="0" w:color="auto"/>
                                <w:left w:val="none" w:sz="0" w:space="0" w:color="auto"/>
                                <w:bottom w:val="none" w:sz="0" w:space="0" w:color="auto"/>
                                <w:right w:val="none" w:sz="0" w:space="0" w:color="auto"/>
                              </w:divBdr>
                              <w:divsChild>
                                <w:div w:id="1688601813">
                                  <w:marLeft w:val="0"/>
                                  <w:marRight w:val="0"/>
                                  <w:marTop w:val="0"/>
                                  <w:marBottom w:val="0"/>
                                  <w:divBdr>
                                    <w:top w:val="none" w:sz="0" w:space="0" w:color="auto"/>
                                    <w:left w:val="none" w:sz="0" w:space="0" w:color="auto"/>
                                    <w:bottom w:val="none" w:sz="0" w:space="0" w:color="auto"/>
                                    <w:right w:val="none" w:sz="0" w:space="0" w:color="auto"/>
                                  </w:divBdr>
                                  <w:divsChild>
                                    <w:div w:id="146017103">
                                      <w:marLeft w:val="0"/>
                                      <w:marRight w:val="0"/>
                                      <w:marTop w:val="0"/>
                                      <w:marBottom w:val="0"/>
                                      <w:divBdr>
                                        <w:top w:val="none" w:sz="0" w:space="0" w:color="auto"/>
                                        <w:left w:val="none" w:sz="0" w:space="0" w:color="auto"/>
                                        <w:bottom w:val="none" w:sz="0" w:space="0" w:color="auto"/>
                                        <w:right w:val="none" w:sz="0" w:space="0" w:color="auto"/>
                                      </w:divBdr>
                                      <w:divsChild>
                                        <w:div w:id="1437870894">
                                          <w:marLeft w:val="0"/>
                                          <w:marRight w:val="0"/>
                                          <w:marTop w:val="0"/>
                                          <w:marBottom w:val="0"/>
                                          <w:divBdr>
                                            <w:top w:val="none" w:sz="0" w:space="0" w:color="auto"/>
                                            <w:left w:val="none" w:sz="0" w:space="0" w:color="auto"/>
                                            <w:bottom w:val="none" w:sz="0" w:space="0" w:color="auto"/>
                                            <w:right w:val="none" w:sz="0" w:space="0" w:color="auto"/>
                                          </w:divBdr>
                                        </w:div>
                                        <w:div w:id="386607163">
                                          <w:marLeft w:val="0"/>
                                          <w:marRight w:val="0"/>
                                          <w:marTop w:val="0"/>
                                          <w:marBottom w:val="0"/>
                                          <w:divBdr>
                                            <w:top w:val="none" w:sz="0" w:space="0" w:color="auto"/>
                                            <w:left w:val="none" w:sz="0" w:space="0" w:color="auto"/>
                                            <w:bottom w:val="none" w:sz="0" w:space="0" w:color="auto"/>
                                            <w:right w:val="none" w:sz="0" w:space="0" w:color="auto"/>
                                          </w:divBdr>
                                        </w:div>
                                        <w:div w:id="1817722970">
                                          <w:marLeft w:val="0"/>
                                          <w:marRight w:val="0"/>
                                          <w:marTop w:val="0"/>
                                          <w:marBottom w:val="0"/>
                                          <w:divBdr>
                                            <w:top w:val="none" w:sz="0" w:space="0" w:color="auto"/>
                                            <w:left w:val="none" w:sz="0" w:space="0" w:color="auto"/>
                                            <w:bottom w:val="none" w:sz="0" w:space="0" w:color="auto"/>
                                            <w:right w:val="none" w:sz="0" w:space="0" w:color="auto"/>
                                          </w:divBdr>
                                        </w:div>
                                        <w:div w:id="1399085867">
                                          <w:marLeft w:val="0"/>
                                          <w:marRight w:val="0"/>
                                          <w:marTop w:val="0"/>
                                          <w:marBottom w:val="0"/>
                                          <w:divBdr>
                                            <w:top w:val="none" w:sz="0" w:space="0" w:color="auto"/>
                                            <w:left w:val="none" w:sz="0" w:space="0" w:color="auto"/>
                                            <w:bottom w:val="none" w:sz="0" w:space="0" w:color="auto"/>
                                            <w:right w:val="none" w:sz="0" w:space="0" w:color="auto"/>
                                          </w:divBdr>
                                        </w:div>
                                        <w:div w:id="658847054">
                                          <w:marLeft w:val="0"/>
                                          <w:marRight w:val="0"/>
                                          <w:marTop w:val="0"/>
                                          <w:marBottom w:val="0"/>
                                          <w:divBdr>
                                            <w:top w:val="none" w:sz="0" w:space="0" w:color="auto"/>
                                            <w:left w:val="none" w:sz="0" w:space="0" w:color="auto"/>
                                            <w:bottom w:val="none" w:sz="0" w:space="0" w:color="auto"/>
                                            <w:right w:val="none" w:sz="0" w:space="0" w:color="auto"/>
                                          </w:divBdr>
                                        </w:div>
                                        <w:div w:id="39736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311567">
          <w:marLeft w:val="0"/>
          <w:marRight w:val="0"/>
          <w:marTop w:val="0"/>
          <w:marBottom w:val="0"/>
          <w:divBdr>
            <w:top w:val="none" w:sz="0" w:space="0" w:color="auto"/>
            <w:left w:val="none" w:sz="0" w:space="0" w:color="auto"/>
            <w:bottom w:val="none" w:sz="0" w:space="0" w:color="auto"/>
            <w:right w:val="none" w:sz="0" w:space="0" w:color="auto"/>
          </w:divBdr>
          <w:divsChild>
            <w:div w:id="559755098">
              <w:marLeft w:val="0"/>
              <w:marRight w:val="0"/>
              <w:marTop w:val="0"/>
              <w:marBottom w:val="0"/>
              <w:divBdr>
                <w:top w:val="none" w:sz="0" w:space="0" w:color="auto"/>
                <w:left w:val="none" w:sz="0" w:space="0" w:color="auto"/>
                <w:bottom w:val="none" w:sz="0" w:space="0" w:color="auto"/>
                <w:right w:val="none" w:sz="0" w:space="0" w:color="auto"/>
              </w:divBdr>
              <w:divsChild>
                <w:div w:id="805661451">
                  <w:marLeft w:val="0"/>
                  <w:marRight w:val="0"/>
                  <w:marTop w:val="0"/>
                  <w:marBottom w:val="0"/>
                  <w:divBdr>
                    <w:top w:val="none" w:sz="0" w:space="0" w:color="auto"/>
                    <w:left w:val="none" w:sz="0" w:space="0" w:color="auto"/>
                    <w:bottom w:val="none" w:sz="0" w:space="0" w:color="auto"/>
                    <w:right w:val="none" w:sz="0" w:space="0" w:color="auto"/>
                  </w:divBdr>
                  <w:divsChild>
                    <w:div w:id="359430397">
                      <w:marLeft w:val="0"/>
                      <w:marRight w:val="0"/>
                      <w:marTop w:val="0"/>
                      <w:marBottom w:val="0"/>
                      <w:divBdr>
                        <w:top w:val="none" w:sz="0" w:space="0" w:color="auto"/>
                        <w:left w:val="none" w:sz="0" w:space="0" w:color="auto"/>
                        <w:bottom w:val="none" w:sz="0" w:space="0" w:color="auto"/>
                        <w:right w:val="none" w:sz="0" w:space="0" w:color="auto"/>
                      </w:divBdr>
                      <w:divsChild>
                        <w:div w:id="864753749">
                          <w:marLeft w:val="0"/>
                          <w:marRight w:val="0"/>
                          <w:marTop w:val="0"/>
                          <w:marBottom w:val="0"/>
                          <w:divBdr>
                            <w:top w:val="none" w:sz="0" w:space="0" w:color="auto"/>
                            <w:left w:val="none" w:sz="0" w:space="0" w:color="auto"/>
                            <w:bottom w:val="none" w:sz="0" w:space="0" w:color="auto"/>
                            <w:right w:val="none" w:sz="0" w:space="0" w:color="auto"/>
                          </w:divBdr>
                          <w:divsChild>
                            <w:div w:id="2037385332">
                              <w:marLeft w:val="0"/>
                              <w:marRight w:val="0"/>
                              <w:marTop w:val="0"/>
                              <w:marBottom w:val="0"/>
                              <w:divBdr>
                                <w:top w:val="none" w:sz="0" w:space="0" w:color="auto"/>
                                <w:left w:val="none" w:sz="0" w:space="0" w:color="auto"/>
                                <w:bottom w:val="none" w:sz="0" w:space="0" w:color="auto"/>
                                <w:right w:val="none" w:sz="0" w:space="0" w:color="auto"/>
                              </w:divBdr>
                              <w:divsChild>
                                <w:div w:id="1619607303">
                                  <w:marLeft w:val="0"/>
                                  <w:marRight w:val="0"/>
                                  <w:marTop w:val="0"/>
                                  <w:marBottom w:val="0"/>
                                  <w:divBdr>
                                    <w:top w:val="none" w:sz="0" w:space="0" w:color="auto"/>
                                    <w:left w:val="none" w:sz="0" w:space="0" w:color="auto"/>
                                    <w:bottom w:val="none" w:sz="0" w:space="0" w:color="auto"/>
                                    <w:right w:val="none" w:sz="0" w:space="0" w:color="auto"/>
                                  </w:divBdr>
                                  <w:divsChild>
                                    <w:div w:id="1488209861">
                                      <w:marLeft w:val="0"/>
                                      <w:marRight w:val="0"/>
                                      <w:marTop w:val="0"/>
                                      <w:marBottom w:val="0"/>
                                      <w:divBdr>
                                        <w:top w:val="none" w:sz="0" w:space="0" w:color="auto"/>
                                        <w:left w:val="none" w:sz="0" w:space="0" w:color="auto"/>
                                        <w:bottom w:val="none" w:sz="0" w:space="0" w:color="auto"/>
                                        <w:right w:val="none" w:sz="0" w:space="0" w:color="auto"/>
                                      </w:divBdr>
                                      <w:divsChild>
                                        <w:div w:id="7353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2529">
                              <w:marLeft w:val="0"/>
                              <w:marRight w:val="0"/>
                              <w:marTop w:val="0"/>
                              <w:marBottom w:val="0"/>
                              <w:divBdr>
                                <w:top w:val="none" w:sz="0" w:space="0" w:color="auto"/>
                                <w:left w:val="none" w:sz="0" w:space="0" w:color="auto"/>
                                <w:bottom w:val="none" w:sz="0" w:space="0" w:color="auto"/>
                                <w:right w:val="none" w:sz="0" w:space="0" w:color="auto"/>
                              </w:divBdr>
                              <w:divsChild>
                                <w:div w:id="43718714">
                                  <w:marLeft w:val="0"/>
                                  <w:marRight w:val="0"/>
                                  <w:marTop w:val="0"/>
                                  <w:marBottom w:val="0"/>
                                  <w:divBdr>
                                    <w:top w:val="none" w:sz="0" w:space="0" w:color="auto"/>
                                    <w:left w:val="none" w:sz="0" w:space="0" w:color="auto"/>
                                    <w:bottom w:val="none" w:sz="0" w:space="0" w:color="auto"/>
                                    <w:right w:val="none" w:sz="0" w:space="0" w:color="auto"/>
                                  </w:divBdr>
                                  <w:divsChild>
                                    <w:div w:id="1105032764">
                                      <w:marLeft w:val="0"/>
                                      <w:marRight w:val="0"/>
                                      <w:marTop w:val="0"/>
                                      <w:marBottom w:val="0"/>
                                      <w:divBdr>
                                        <w:top w:val="none" w:sz="0" w:space="0" w:color="auto"/>
                                        <w:left w:val="none" w:sz="0" w:space="0" w:color="auto"/>
                                        <w:bottom w:val="none" w:sz="0" w:space="0" w:color="auto"/>
                                        <w:right w:val="none" w:sz="0" w:space="0" w:color="auto"/>
                                      </w:divBdr>
                                      <w:divsChild>
                                        <w:div w:id="1560942179">
                                          <w:marLeft w:val="0"/>
                                          <w:marRight w:val="0"/>
                                          <w:marTop w:val="0"/>
                                          <w:marBottom w:val="0"/>
                                          <w:divBdr>
                                            <w:top w:val="none" w:sz="0" w:space="0" w:color="auto"/>
                                            <w:left w:val="none" w:sz="0" w:space="0" w:color="auto"/>
                                            <w:bottom w:val="none" w:sz="0" w:space="0" w:color="auto"/>
                                            <w:right w:val="none" w:sz="0" w:space="0" w:color="auto"/>
                                          </w:divBdr>
                                        </w:div>
                                        <w:div w:id="1852139365">
                                          <w:marLeft w:val="0"/>
                                          <w:marRight w:val="0"/>
                                          <w:marTop w:val="0"/>
                                          <w:marBottom w:val="0"/>
                                          <w:divBdr>
                                            <w:top w:val="none" w:sz="0" w:space="0" w:color="auto"/>
                                            <w:left w:val="none" w:sz="0" w:space="0" w:color="auto"/>
                                            <w:bottom w:val="none" w:sz="0" w:space="0" w:color="auto"/>
                                            <w:right w:val="none" w:sz="0" w:space="0" w:color="auto"/>
                                          </w:divBdr>
                                        </w:div>
                                        <w:div w:id="665669053">
                                          <w:marLeft w:val="0"/>
                                          <w:marRight w:val="0"/>
                                          <w:marTop w:val="0"/>
                                          <w:marBottom w:val="0"/>
                                          <w:divBdr>
                                            <w:top w:val="none" w:sz="0" w:space="0" w:color="auto"/>
                                            <w:left w:val="none" w:sz="0" w:space="0" w:color="auto"/>
                                            <w:bottom w:val="none" w:sz="0" w:space="0" w:color="auto"/>
                                            <w:right w:val="none" w:sz="0" w:space="0" w:color="auto"/>
                                          </w:divBdr>
                                        </w:div>
                                        <w:div w:id="2110545530">
                                          <w:marLeft w:val="0"/>
                                          <w:marRight w:val="0"/>
                                          <w:marTop w:val="0"/>
                                          <w:marBottom w:val="0"/>
                                          <w:divBdr>
                                            <w:top w:val="none" w:sz="0" w:space="0" w:color="auto"/>
                                            <w:left w:val="none" w:sz="0" w:space="0" w:color="auto"/>
                                            <w:bottom w:val="none" w:sz="0" w:space="0" w:color="auto"/>
                                            <w:right w:val="none" w:sz="0" w:space="0" w:color="auto"/>
                                          </w:divBdr>
                                        </w:div>
                                        <w:div w:id="464126724">
                                          <w:marLeft w:val="0"/>
                                          <w:marRight w:val="0"/>
                                          <w:marTop w:val="0"/>
                                          <w:marBottom w:val="0"/>
                                          <w:divBdr>
                                            <w:top w:val="none" w:sz="0" w:space="0" w:color="auto"/>
                                            <w:left w:val="none" w:sz="0" w:space="0" w:color="auto"/>
                                            <w:bottom w:val="none" w:sz="0" w:space="0" w:color="auto"/>
                                            <w:right w:val="none" w:sz="0" w:space="0" w:color="auto"/>
                                          </w:divBdr>
                                        </w:div>
                                        <w:div w:id="1184825969">
                                          <w:marLeft w:val="0"/>
                                          <w:marRight w:val="0"/>
                                          <w:marTop w:val="0"/>
                                          <w:marBottom w:val="0"/>
                                          <w:divBdr>
                                            <w:top w:val="none" w:sz="0" w:space="0" w:color="auto"/>
                                            <w:left w:val="none" w:sz="0" w:space="0" w:color="auto"/>
                                            <w:bottom w:val="none" w:sz="0" w:space="0" w:color="auto"/>
                                            <w:right w:val="none" w:sz="0" w:space="0" w:color="auto"/>
                                          </w:divBdr>
                                        </w:div>
                                        <w:div w:id="926379202">
                                          <w:marLeft w:val="0"/>
                                          <w:marRight w:val="0"/>
                                          <w:marTop w:val="0"/>
                                          <w:marBottom w:val="0"/>
                                          <w:divBdr>
                                            <w:top w:val="none" w:sz="0" w:space="0" w:color="auto"/>
                                            <w:left w:val="none" w:sz="0" w:space="0" w:color="auto"/>
                                            <w:bottom w:val="none" w:sz="0" w:space="0" w:color="auto"/>
                                            <w:right w:val="none" w:sz="0" w:space="0" w:color="auto"/>
                                          </w:divBdr>
                                        </w:div>
                                        <w:div w:id="1888761247">
                                          <w:marLeft w:val="0"/>
                                          <w:marRight w:val="0"/>
                                          <w:marTop w:val="0"/>
                                          <w:marBottom w:val="0"/>
                                          <w:divBdr>
                                            <w:top w:val="none" w:sz="0" w:space="0" w:color="auto"/>
                                            <w:left w:val="none" w:sz="0" w:space="0" w:color="auto"/>
                                            <w:bottom w:val="none" w:sz="0" w:space="0" w:color="auto"/>
                                            <w:right w:val="none" w:sz="0" w:space="0" w:color="auto"/>
                                          </w:divBdr>
                                        </w:div>
                                        <w:div w:id="452024570">
                                          <w:marLeft w:val="0"/>
                                          <w:marRight w:val="0"/>
                                          <w:marTop w:val="0"/>
                                          <w:marBottom w:val="0"/>
                                          <w:divBdr>
                                            <w:top w:val="none" w:sz="0" w:space="0" w:color="auto"/>
                                            <w:left w:val="none" w:sz="0" w:space="0" w:color="auto"/>
                                            <w:bottom w:val="none" w:sz="0" w:space="0" w:color="auto"/>
                                            <w:right w:val="none" w:sz="0" w:space="0" w:color="auto"/>
                                          </w:divBdr>
                                        </w:div>
                                        <w:div w:id="499850310">
                                          <w:marLeft w:val="0"/>
                                          <w:marRight w:val="0"/>
                                          <w:marTop w:val="0"/>
                                          <w:marBottom w:val="0"/>
                                          <w:divBdr>
                                            <w:top w:val="none" w:sz="0" w:space="0" w:color="auto"/>
                                            <w:left w:val="none" w:sz="0" w:space="0" w:color="auto"/>
                                            <w:bottom w:val="none" w:sz="0" w:space="0" w:color="auto"/>
                                            <w:right w:val="none" w:sz="0" w:space="0" w:color="auto"/>
                                          </w:divBdr>
                                        </w:div>
                                        <w:div w:id="650445217">
                                          <w:marLeft w:val="0"/>
                                          <w:marRight w:val="0"/>
                                          <w:marTop w:val="0"/>
                                          <w:marBottom w:val="0"/>
                                          <w:divBdr>
                                            <w:top w:val="none" w:sz="0" w:space="0" w:color="auto"/>
                                            <w:left w:val="none" w:sz="0" w:space="0" w:color="auto"/>
                                            <w:bottom w:val="none" w:sz="0" w:space="0" w:color="auto"/>
                                            <w:right w:val="none" w:sz="0" w:space="0" w:color="auto"/>
                                          </w:divBdr>
                                        </w:div>
                                        <w:div w:id="2030064307">
                                          <w:marLeft w:val="0"/>
                                          <w:marRight w:val="0"/>
                                          <w:marTop w:val="0"/>
                                          <w:marBottom w:val="0"/>
                                          <w:divBdr>
                                            <w:top w:val="none" w:sz="0" w:space="0" w:color="auto"/>
                                            <w:left w:val="none" w:sz="0" w:space="0" w:color="auto"/>
                                            <w:bottom w:val="none" w:sz="0" w:space="0" w:color="auto"/>
                                            <w:right w:val="none" w:sz="0" w:space="0" w:color="auto"/>
                                          </w:divBdr>
                                        </w:div>
                                        <w:div w:id="1295058131">
                                          <w:marLeft w:val="0"/>
                                          <w:marRight w:val="0"/>
                                          <w:marTop w:val="0"/>
                                          <w:marBottom w:val="0"/>
                                          <w:divBdr>
                                            <w:top w:val="none" w:sz="0" w:space="0" w:color="auto"/>
                                            <w:left w:val="none" w:sz="0" w:space="0" w:color="auto"/>
                                            <w:bottom w:val="none" w:sz="0" w:space="0" w:color="auto"/>
                                            <w:right w:val="none" w:sz="0" w:space="0" w:color="auto"/>
                                          </w:divBdr>
                                        </w:div>
                                        <w:div w:id="274219564">
                                          <w:marLeft w:val="0"/>
                                          <w:marRight w:val="0"/>
                                          <w:marTop w:val="0"/>
                                          <w:marBottom w:val="0"/>
                                          <w:divBdr>
                                            <w:top w:val="none" w:sz="0" w:space="0" w:color="auto"/>
                                            <w:left w:val="none" w:sz="0" w:space="0" w:color="auto"/>
                                            <w:bottom w:val="none" w:sz="0" w:space="0" w:color="auto"/>
                                            <w:right w:val="none" w:sz="0" w:space="0" w:color="auto"/>
                                          </w:divBdr>
                                        </w:div>
                                        <w:div w:id="711853874">
                                          <w:marLeft w:val="0"/>
                                          <w:marRight w:val="0"/>
                                          <w:marTop w:val="0"/>
                                          <w:marBottom w:val="0"/>
                                          <w:divBdr>
                                            <w:top w:val="none" w:sz="0" w:space="0" w:color="auto"/>
                                            <w:left w:val="none" w:sz="0" w:space="0" w:color="auto"/>
                                            <w:bottom w:val="none" w:sz="0" w:space="0" w:color="auto"/>
                                            <w:right w:val="none" w:sz="0" w:space="0" w:color="auto"/>
                                          </w:divBdr>
                                        </w:div>
                                        <w:div w:id="622929038">
                                          <w:marLeft w:val="0"/>
                                          <w:marRight w:val="0"/>
                                          <w:marTop w:val="0"/>
                                          <w:marBottom w:val="0"/>
                                          <w:divBdr>
                                            <w:top w:val="none" w:sz="0" w:space="0" w:color="auto"/>
                                            <w:left w:val="none" w:sz="0" w:space="0" w:color="auto"/>
                                            <w:bottom w:val="none" w:sz="0" w:space="0" w:color="auto"/>
                                            <w:right w:val="none" w:sz="0" w:space="0" w:color="auto"/>
                                          </w:divBdr>
                                        </w:div>
                                        <w:div w:id="1988505951">
                                          <w:marLeft w:val="0"/>
                                          <w:marRight w:val="0"/>
                                          <w:marTop w:val="0"/>
                                          <w:marBottom w:val="0"/>
                                          <w:divBdr>
                                            <w:top w:val="none" w:sz="0" w:space="0" w:color="auto"/>
                                            <w:left w:val="none" w:sz="0" w:space="0" w:color="auto"/>
                                            <w:bottom w:val="none" w:sz="0" w:space="0" w:color="auto"/>
                                            <w:right w:val="none" w:sz="0" w:space="0" w:color="auto"/>
                                          </w:divBdr>
                                        </w:div>
                                        <w:div w:id="493255097">
                                          <w:marLeft w:val="0"/>
                                          <w:marRight w:val="0"/>
                                          <w:marTop w:val="0"/>
                                          <w:marBottom w:val="0"/>
                                          <w:divBdr>
                                            <w:top w:val="none" w:sz="0" w:space="0" w:color="auto"/>
                                            <w:left w:val="none" w:sz="0" w:space="0" w:color="auto"/>
                                            <w:bottom w:val="none" w:sz="0" w:space="0" w:color="auto"/>
                                            <w:right w:val="none" w:sz="0" w:space="0" w:color="auto"/>
                                          </w:divBdr>
                                        </w:div>
                                        <w:div w:id="1242326451">
                                          <w:marLeft w:val="0"/>
                                          <w:marRight w:val="0"/>
                                          <w:marTop w:val="0"/>
                                          <w:marBottom w:val="0"/>
                                          <w:divBdr>
                                            <w:top w:val="none" w:sz="0" w:space="0" w:color="auto"/>
                                            <w:left w:val="none" w:sz="0" w:space="0" w:color="auto"/>
                                            <w:bottom w:val="none" w:sz="0" w:space="0" w:color="auto"/>
                                            <w:right w:val="none" w:sz="0" w:space="0" w:color="auto"/>
                                          </w:divBdr>
                                        </w:div>
                                        <w:div w:id="482356186">
                                          <w:marLeft w:val="0"/>
                                          <w:marRight w:val="0"/>
                                          <w:marTop w:val="0"/>
                                          <w:marBottom w:val="0"/>
                                          <w:divBdr>
                                            <w:top w:val="none" w:sz="0" w:space="0" w:color="auto"/>
                                            <w:left w:val="none" w:sz="0" w:space="0" w:color="auto"/>
                                            <w:bottom w:val="none" w:sz="0" w:space="0" w:color="auto"/>
                                            <w:right w:val="none" w:sz="0" w:space="0" w:color="auto"/>
                                          </w:divBdr>
                                        </w:div>
                                        <w:div w:id="1881361009">
                                          <w:marLeft w:val="0"/>
                                          <w:marRight w:val="0"/>
                                          <w:marTop w:val="0"/>
                                          <w:marBottom w:val="0"/>
                                          <w:divBdr>
                                            <w:top w:val="none" w:sz="0" w:space="0" w:color="auto"/>
                                            <w:left w:val="none" w:sz="0" w:space="0" w:color="auto"/>
                                            <w:bottom w:val="none" w:sz="0" w:space="0" w:color="auto"/>
                                            <w:right w:val="none" w:sz="0" w:space="0" w:color="auto"/>
                                          </w:divBdr>
                                        </w:div>
                                        <w:div w:id="1654750033">
                                          <w:marLeft w:val="0"/>
                                          <w:marRight w:val="0"/>
                                          <w:marTop w:val="0"/>
                                          <w:marBottom w:val="0"/>
                                          <w:divBdr>
                                            <w:top w:val="none" w:sz="0" w:space="0" w:color="auto"/>
                                            <w:left w:val="none" w:sz="0" w:space="0" w:color="auto"/>
                                            <w:bottom w:val="none" w:sz="0" w:space="0" w:color="auto"/>
                                            <w:right w:val="none" w:sz="0" w:space="0" w:color="auto"/>
                                          </w:divBdr>
                                        </w:div>
                                        <w:div w:id="1966544145">
                                          <w:marLeft w:val="0"/>
                                          <w:marRight w:val="0"/>
                                          <w:marTop w:val="0"/>
                                          <w:marBottom w:val="0"/>
                                          <w:divBdr>
                                            <w:top w:val="none" w:sz="0" w:space="0" w:color="auto"/>
                                            <w:left w:val="none" w:sz="0" w:space="0" w:color="auto"/>
                                            <w:bottom w:val="none" w:sz="0" w:space="0" w:color="auto"/>
                                            <w:right w:val="none" w:sz="0" w:space="0" w:color="auto"/>
                                          </w:divBdr>
                                        </w:div>
                                        <w:div w:id="735784702">
                                          <w:marLeft w:val="0"/>
                                          <w:marRight w:val="0"/>
                                          <w:marTop w:val="0"/>
                                          <w:marBottom w:val="0"/>
                                          <w:divBdr>
                                            <w:top w:val="none" w:sz="0" w:space="0" w:color="auto"/>
                                            <w:left w:val="none" w:sz="0" w:space="0" w:color="auto"/>
                                            <w:bottom w:val="none" w:sz="0" w:space="0" w:color="auto"/>
                                            <w:right w:val="none" w:sz="0" w:space="0" w:color="auto"/>
                                          </w:divBdr>
                                        </w:div>
                                        <w:div w:id="1262756929">
                                          <w:marLeft w:val="0"/>
                                          <w:marRight w:val="0"/>
                                          <w:marTop w:val="0"/>
                                          <w:marBottom w:val="0"/>
                                          <w:divBdr>
                                            <w:top w:val="none" w:sz="0" w:space="0" w:color="auto"/>
                                            <w:left w:val="none" w:sz="0" w:space="0" w:color="auto"/>
                                            <w:bottom w:val="none" w:sz="0" w:space="0" w:color="auto"/>
                                            <w:right w:val="none" w:sz="0" w:space="0" w:color="auto"/>
                                          </w:divBdr>
                                        </w:div>
                                        <w:div w:id="1444110398">
                                          <w:marLeft w:val="0"/>
                                          <w:marRight w:val="0"/>
                                          <w:marTop w:val="0"/>
                                          <w:marBottom w:val="0"/>
                                          <w:divBdr>
                                            <w:top w:val="none" w:sz="0" w:space="0" w:color="auto"/>
                                            <w:left w:val="none" w:sz="0" w:space="0" w:color="auto"/>
                                            <w:bottom w:val="none" w:sz="0" w:space="0" w:color="auto"/>
                                            <w:right w:val="none" w:sz="0" w:space="0" w:color="auto"/>
                                          </w:divBdr>
                                        </w:div>
                                        <w:div w:id="1142236424">
                                          <w:marLeft w:val="0"/>
                                          <w:marRight w:val="0"/>
                                          <w:marTop w:val="0"/>
                                          <w:marBottom w:val="0"/>
                                          <w:divBdr>
                                            <w:top w:val="none" w:sz="0" w:space="0" w:color="auto"/>
                                            <w:left w:val="none" w:sz="0" w:space="0" w:color="auto"/>
                                            <w:bottom w:val="none" w:sz="0" w:space="0" w:color="auto"/>
                                            <w:right w:val="none" w:sz="0" w:space="0" w:color="auto"/>
                                          </w:divBdr>
                                        </w:div>
                                        <w:div w:id="745877715">
                                          <w:marLeft w:val="0"/>
                                          <w:marRight w:val="0"/>
                                          <w:marTop w:val="0"/>
                                          <w:marBottom w:val="0"/>
                                          <w:divBdr>
                                            <w:top w:val="none" w:sz="0" w:space="0" w:color="auto"/>
                                            <w:left w:val="none" w:sz="0" w:space="0" w:color="auto"/>
                                            <w:bottom w:val="none" w:sz="0" w:space="0" w:color="auto"/>
                                            <w:right w:val="none" w:sz="0" w:space="0" w:color="auto"/>
                                          </w:divBdr>
                                        </w:div>
                                        <w:div w:id="474223427">
                                          <w:marLeft w:val="0"/>
                                          <w:marRight w:val="0"/>
                                          <w:marTop w:val="0"/>
                                          <w:marBottom w:val="0"/>
                                          <w:divBdr>
                                            <w:top w:val="none" w:sz="0" w:space="0" w:color="auto"/>
                                            <w:left w:val="none" w:sz="0" w:space="0" w:color="auto"/>
                                            <w:bottom w:val="none" w:sz="0" w:space="0" w:color="auto"/>
                                            <w:right w:val="none" w:sz="0" w:space="0" w:color="auto"/>
                                          </w:divBdr>
                                        </w:div>
                                        <w:div w:id="239489714">
                                          <w:marLeft w:val="0"/>
                                          <w:marRight w:val="0"/>
                                          <w:marTop w:val="0"/>
                                          <w:marBottom w:val="0"/>
                                          <w:divBdr>
                                            <w:top w:val="none" w:sz="0" w:space="0" w:color="auto"/>
                                            <w:left w:val="none" w:sz="0" w:space="0" w:color="auto"/>
                                            <w:bottom w:val="none" w:sz="0" w:space="0" w:color="auto"/>
                                            <w:right w:val="none" w:sz="0" w:space="0" w:color="auto"/>
                                          </w:divBdr>
                                        </w:div>
                                        <w:div w:id="331834705">
                                          <w:marLeft w:val="0"/>
                                          <w:marRight w:val="0"/>
                                          <w:marTop w:val="0"/>
                                          <w:marBottom w:val="0"/>
                                          <w:divBdr>
                                            <w:top w:val="none" w:sz="0" w:space="0" w:color="auto"/>
                                            <w:left w:val="none" w:sz="0" w:space="0" w:color="auto"/>
                                            <w:bottom w:val="none" w:sz="0" w:space="0" w:color="auto"/>
                                            <w:right w:val="none" w:sz="0" w:space="0" w:color="auto"/>
                                          </w:divBdr>
                                        </w:div>
                                        <w:div w:id="2046364006">
                                          <w:marLeft w:val="0"/>
                                          <w:marRight w:val="0"/>
                                          <w:marTop w:val="0"/>
                                          <w:marBottom w:val="0"/>
                                          <w:divBdr>
                                            <w:top w:val="none" w:sz="0" w:space="0" w:color="auto"/>
                                            <w:left w:val="none" w:sz="0" w:space="0" w:color="auto"/>
                                            <w:bottom w:val="none" w:sz="0" w:space="0" w:color="auto"/>
                                            <w:right w:val="none" w:sz="0" w:space="0" w:color="auto"/>
                                          </w:divBdr>
                                        </w:div>
                                        <w:div w:id="383142674">
                                          <w:marLeft w:val="0"/>
                                          <w:marRight w:val="0"/>
                                          <w:marTop w:val="0"/>
                                          <w:marBottom w:val="0"/>
                                          <w:divBdr>
                                            <w:top w:val="none" w:sz="0" w:space="0" w:color="auto"/>
                                            <w:left w:val="none" w:sz="0" w:space="0" w:color="auto"/>
                                            <w:bottom w:val="none" w:sz="0" w:space="0" w:color="auto"/>
                                            <w:right w:val="none" w:sz="0" w:space="0" w:color="auto"/>
                                          </w:divBdr>
                                        </w:div>
                                        <w:div w:id="2127432453">
                                          <w:marLeft w:val="0"/>
                                          <w:marRight w:val="0"/>
                                          <w:marTop w:val="0"/>
                                          <w:marBottom w:val="0"/>
                                          <w:divBdr>
                                            <w:top w:val="none" w:sz="0" w:space="0" w:color="auto"/>
                                            <w:left w:val="none" w:sz="0" w:space="0" w:color="auto"/>
                                            <w:bottom w:val="none" w:sz="0" w:space="0" w:color="auto"/>
                                            <w:right w:val="none" w:sz="0" w:space="0" w:color="auto"/>
                                          </w:divBdr>
                                        </w:div>
                                        <w:div w:id="1520582753">
                                          <w:marLeft w:val="0"/>
                                          <w:marRight w:val="0"/>
                                          <w:marTop w:val="0"/>
                                          <w:marBottom w:val="0"/>
                                          <w:divBdr>
                                            <w:top w:val="none" w:sz="0" w:space="0" w:color="auto"/>
                                            <w:left w:val="none" w:sz="0" w:space="0" w:color="auto"/>
                                            <w:bottom w:val="none" w:sz="0" w:space="0" w:color="auto"/>
                                            <w:right w:val="none" w:sz="0" w:space="0" w:color="auto"/>
                                          </w:divBdr>
                                        </w:div>
                                        <w:div w:id="1564633461">
                                          <w:marLeft w:val="0"/>
                                          <w:marRight w:val="0"/>
                                          <w:marTop w:val="0"/>
                                          <w:marBottom w:val="0"/>
                                          <w:divBdr>
                                            <w:top w:val="none" w:sz="0" w:space="0" w:color="auto"/>
                                            <w:left w:val="none" w:sz="0" w:space="0" w:color="auto"/>
                                            <w:bottom w:val="none" w:sz="0" w:space="0" w:color="auto"/>
                                            <w:right w:val="none" w:sz="0" w:space="0" w:color="auto"/>
                                          </w:divBdr>
                                        </w:div>
                                        <w:div w:id="1314023259">
                                          <w:marLeft w:val="0"/>
                                          <w:marRight w:val="0"/>
                                          <w:marTop w:val="0"/>
                                          <w:marBottom w:val="0"/>
                                          <w:divBdr>
                                            <w:top w:val="none" w:sz="0" w:space="0" w:color="auto"/>
                                            <w:left w:val="none" w:sz="0" w:space="0" w:color="auto"/>
                                            <w:bottom w:val="none" w:sz="0" w:space="0" w:color="auto"/>
                                            <w:right w:val="none" w:sz="0" w:space="0" w:color="auto"/>
                                          </w:divBdr>
                                        </w:div>
                                        <w:div w:id="716049423">
                                          <w:marLeft w:val="0"/>
                                          <w:marRight w:val="0"/>
                                          <w:marTop w:val="0"/>
                                          <w:marBottom w:val="0"/>
                                          <w:divBdr>
                                            <w:top w:val="none" w:sz="0" w:space="0" w:color="auto"/>
                                            <w:left w:val="none" w:sz="0" w:space="0" w:color="auto"/>
                                            <w:bottom w:val="none" w:sz="0" w:space="0" w:color="auto"/>
                                            <w:right w:val="none" w:sz="0" w:space="0" w:color="auto"/>
                                          </w:divBdr>
                                        </w:div>
                                        <w:div w:id="439497879">
                                          <w:marLeft w:val="0"/>
                                          <w:marRight w:val="0"/>
                                          <w:marTop w:val="0"/>
                                          <w:marBottom w:val="0"/>
                                          <w:divBdr>
                                            <w:top w:val="none" w:sz="0" w:space="0" w:color="auto"/>
                                            <w:left w:val="none" w:sz="0" w:space="0" w:color="auto"/>
                                            <w:bottom w:val="none" w:sz="0" w:space="0" w:color="auto"/>
                                            <w:right w:val="none" w:sz="0" w:space="0" w:color="auto"/>
                                          </w:divBdr>
                                        </w:div>
                                        <w:div w:id="415245563">
                                          <w:marLeft w:val="0"/>
                                          <w:marRight w:val="0"/>
                                          <w:marTop w:val="0"/>
                                          <w:marBottom w:val="0"/>
                                          <w:divBdr>
                                            <w:top w:val="none" w:sz="0" w:space="0" w:color="auto"/>
                                            <w:left w:val="none" w:sz="0" w:space="0" w:color="auto"/>
                                            <w:bottom w:val="none" w:sz="0" w:space="0" w:color="auto"/>
                                            <w:right w:val="none" w:sz="0" w:space="0" w:color="auto"/>
                                          </w:divBdr>
                                        </w:div>
                                        <w:div w:id="853153204">
                                          <w:marLeft w:val="0"/>
                                          <w:marRight w:val="0"/>
                                          <w:marTop w:val="0"/>
                                          <w:marBottom w:val="0"/>
                                          <w:divBdr>
                                            <w:top w:val="none" w:sz="0" w:space="0" w:color="auto"/>
                                            <w:left w:val="none" w:sz="0" w:space="0" w:color="auto"/>
                                            <w:bottom w:val="none" w:sz="0" w:space="0" w:color="auto"/>
                                            <w:right w:val="none" w:sz="0" w:space="0" w:color="auto"/>
                                          </w:divBdr>
                                        </w:div>
                                        <w:div w:id="539588599">
                                          <w:marLeft w:val="0"/>
                                          <w:marRight w:val="0"/>
                                          <w:marTop w:val="0"/>
                                          <w:marBottom w:val="0"/>
                                          <w:divBdr>
                                            <w:top w:val="none" w:sz="0" w:space="0" w:color="auto"/>
                                            <w:left w:val="none" w:sz="0" w:space="0" w:color="auto"/>
                                            <w:bottom w:val="none" w:sz="0" w:space="0" w:color="auto"/>
                                            <w:right w:val="none" w:sz="0" w:space="0" w:color="auto"/>
                                          </w:divBdr>
                                        </w:div>
                                        <w:div w:id="1831016459">
                                          <w:marLeft w:val="0"/>
                                          <w:marRight w:val="0"/>
                                          <w:marTop w:val="0"/>
                                          <w:marBottom w:val="0"/>
                                          <w:divBdr>
                                            <w:top w:val="none" w:sz="0" w:space="0" w:color="auto"/>
                                            <w:left w:val="none" w:sz="0" w:space="0" w:color="auto"/>
                                            <w:bottom w:val="none" w:sz="0" w:space="0" w:color="auto"/>
                                            <w:right w:val="none" w:sz="0" w:space="0" w:color="auto"/>
                                          </w:divBdr>
                                        </w:div>
                                        <w:div w:id="2113933244">
                                          <w:marLeft w:val="0"/>
                                          <w:marRight w:val="0"/>
                                          <w:marTop w:val="0"/>
                                          <w:marBottom w:val="0"/>
                                          <w:divBdr>
                                            <w:top w:val="none" w:sz="0" w:space="0" w:color="auto"/>
                                            <w:left w:val="none" w:sz="0" w:space="0" w:color="auto"/>
                                            <w:bottom w:val="none" w:sz="0" w:space="0" w:color="auto"/>
                                            <w:right w:val="none" w:sz="0" w:space="0" w:color="auto"/>
                                          </w:divBdr>
                                        </w:div>
                                        <w:div w:id="625307460">
                                          <w:marLeft w:val="0"/>
                                          <w:marRight w:val="0"/>
                                          <w:marTop w:val="0"/>
                                          <w:marBottom w:val="0"/>
                                          <w:divBdr>
                                            <w:top w:val="none" w:sz="0" w:space="0" w:color="auto"/>
                                            <w:left w:val="none" w:sz="0" w:space="0" w:color="auto"/>
                                            <w:bottom w:val="none" w:sz="0" w:space="0" w:color="auto"/>
                                            <w:right w:val="none" w:sz="0" w:space="0" w:color="auto"/>
                                          </w:divBdr>
                                        </w:div>
                                        <w:div w:id="861548701">
                                          <w:marLeft w:val="0"/>
                                          <w:marRight w:val="0"/>
                                          <w:marTop w:val="0"/>
                                          <w:marBottom w:val="0"/>
                                          <w:divBdr>
                                            <w:top w:val="none" w:sz="0" w:space="0" w:color="auto"/>
                                            <w:left w:val="none" w:sz="0" w:space="0" w:color="auto"/>
                                            <w:bottom w:val="none" w:sz="0" w:space="0" w:color="auto"/>
                                            <w:right w:val="none" w:sz="0" w:space="0" w:color="auto"/>
                                          </w:divBdr>
                                        </w:div>
                                        <w:div w:id="2055765313">
                                          <w:marLeft w:val="0"/>
                                          <w:marRight w:val="0"/>
                                          <w:marTop w:val="0"/>
                                          <w:marBottom w:val="0"/>
                                          <w:divBdr>
                                            <w:top w:val="none" w:sz="0" w:space="0" w:color="auto"/>
                                            <w:left w:val="none" w:sz="0" w:space="0" w:color="auto"/>
                                            <w:bottom w:val="none" w:sz="0" w:space="0" w:color="auto"/>
                                            <w:right w:val="none" w:sz="0" w:space="0" w:color="auto"/>
                                          </w:divBdr>
                                        </w:div>
                                        <w:div w:id="1187984125">
                                          <w:marLeft w:val="0"/>
                                          <w:marRight w:val="0"/>
                                          <w:marTop w:val="0"/>
                                          <w:marBottom w:val="0"/>
                                          <w:divBdr>
                                            <w:top w:val="none" w:sz="0" w:space="0" w:color="auto"/>
                                            <w:left w:val="none" w:sz="0" w:space="0" w:color="auto"/>
                                            <w:bottom w:val="none" w:sz="0" w:space="0" w:color="auto"/>
                                            <w:right w:val="none" w:sz="0" w:space="0" w:color="auto"/>
                                          </w:divBdr>
                                        </w:div>
                                        <w:div w:id="996614759">
                                          <w:marLeft w:val="0"/>
                                          <w:marRight w:val="0"/>
                                          <w:marTop w:val="0"/>
                                          <w:marBottom w:val="0"/>
                                          <w:divBdr>
                                            <w:top w:val="none" w:sz="0" w:space="0" w:color="auto"/>
                                            <w:left w:val="none" w:sz="0" w:space="0" w:color="auto"/>
                                            <w:bottom w:val="none" w:sz="0" w:space="0" w:color="auto"/>
                                            <w:right w:val="none" w:sz="0" w:space="0" w:color="auto"/>
                                          </w:divBdr>
                                        </w:div>
                                        <w:div w:id="1750617069">
                                          <w:marLeft w:val="0"/>
                                          <w:marRight w:val="0"/>
                                          <w:marTop w:val="0"/>
                                          <w:marBottom w:val="0"/>
                                          <w:divBdr>
                                            <w:top w:val="none" w:sz="0" w:space="0" w:color="auto"/>
                                            <w:left w:val="none" w:sz="0" w:space="0" w:color="auto"/>
                                            <w:bottom w:val="none" w:sz="0" w:space="0" w:color="auto"/>
                                            <w:right w:val="none" w:sz="0" w:space="0" w:color="auto"/>
                                          </w:divBdr>
                                        </w:div>
                                        <w:div w:id="1734083872">
                                          <w:marLeft w:val="0"/>
                                          <w:marRight w:val="0"/>
                                          <w:marTop w:val="0"/>
                                          <w:marBottom w:val="0"/>
                                          <w:divBdr>
                                            <w:top w:val="none" w:sz="0" w:space="0" w:color="auto"/>
                                            <w:left w:val="none" w:sz="0" w:space="0" w:color="auto"/>
                                            <w:bottom w:val="none" w:sz="0" w:space="0" w:color="auto"/>
                                            <w:right w:val="none" w:sz="0" w:space="0" w:color="auto"/>
                                          </w:divBdr>
                                        </w:div>
                                        <w:div w:id="565409488">
                                          <w:marLeft w:val="0"/>
                                          <w:marRight w:val="0"/>
                                          <w:marTop w:val="0"/>
                                          <w:marBottom w:val="0"/>
                                          <w:divBdr>
                                            <w:top w:val="none" w:sz="0" w:space="0" w:color="auto"/>
                                            <w:left w:val="none" w:sz="0" w:space="0" w:color="auto"/>
                                            <w:bottom w:val="none" w:sz="0" w:space="0" w:color="auto"/>
                                            <w:right w:val="none" w:sz="0" w:space="0" w:color="auto"/>
                                          </w:divBdr>
                                        </w:div>
                                        <w:div w:id="877817810">
                                          <w:marLeft w:val="0"/>
                                          <w:marRight w:val="0"/>
                                          <w:marTop w:val="0"/>
                                          <w:marBottom w:val="0"/>
                                          <w:divBdr>
                                            <w:top w:val="none" w:sz="0" w:space="0" w:color="auto"/>
                                            <w:left w:val="none" w:sz="0" w:space="0" w:color="auto"/>
                                            <w:bottom w:val="none" w:sz="0" w:space="0" w:color="auto"/>
                                            <w:right w:val="none" w:sz="0" w:space="0" w:color="auto"/>
                                          </w:divBdr>
                                        </w:div>
                                        <w:div w:id="1882664424">
                                          <w:marLeft w:val="0"/>
                                          <w:marRight w:val="0"/>
                                          <w:marTop w:val="0"/>
                                          <w:marBottom w:val="0"/>
                                          <w:divBdr>
                                            <w:top w:val="none" w:sz="0" w:space="0" w:color="auto"/>
                                            <w:left w:val="none" w:sz="0" w:space="0" w:color="auto"/>
                                            <w:bottom w:val="none" w:sz="0" w:space="0" w:color="auto"/>
                                            <w:right w:val="none" w:sz="0" w:space="0" w:color="auto"/>
                                          </w:divBdr>
                                        </w:div>
                                        <w:div w:id="792747344">
                                          <w:marLeft w:val="0"/>
                                          <w:marRight w:val="0"/>
                                          <w:marTop w:val="0"/>
                                          <w:marBottom w:val="0"/>
                                          <w:divBdr>
                                            <w:top w:val="none" w:sz="0" w:space="0" w:color="auto"/>
                                            <w:left w:val="none" w:sz="0" w:space="0" w:color="auto"/>
                                            <w:bottom w:val="none" w:sz="0" w:space="0" w:color="auto"/>
                                            <w:right w:val="none" w:sz="0" w:space="0" w:color="auto"/>
                                          </w:divBdr>
                                        </w:div>
                                        <w:div w:id="1611008815">
                                          <w:marLeft w:val="0"/>
                                          <w:marRight w:val="0"/>
                                          <w:marTop w:val="0"/>
                                          <w:marBottom w:val="0"/>
                                          <w:divBdr>
                                            <w:top w:val="none" w:sz="0" w:space="0" w:color="auto"/>
                                            <w:left w:val="none" w:sz="0" w:space="0" w:color="auto"/>
                                            <w:bottom w:val="none" w:sz="0" w:space="0" w:color="auto"/>
                                            <w:right w:val="none" w:sz="0" w:space="0" w:color="auto"/>
                                          </w:divBdr>
                                        </w:div>
                                        <w:div w:id="319122572">
                                          <w:marLeft w:val="0"/>
                                          <w:marRight w:val="0"/>
                                          <w:marTop w:val="0"/>
                                          <w:marBottom w:val="0"/>
                                          <w:divBdr>
                                            <w:top w:val="none" w:sz="0" w:space="0" w:color="auto"/>
                                            <w:left w:val="none" w:sz="0" w:space="0" w:color="auto"/>
                                            <w:bottom w:val="none" w:sz="0" w:space="0" w:color="auto"/>
                                            <w:right w:val="none" w:sz="0" w:space="0" w:color="auto"/>
                                          </w:divBdr>
                                        </w:div>
                                        <w:div w:id="1812333501">
                                          <w:marLeft w:val="0"/>
                                          <w:marRight w:val="0"/>
                                          <w:marTop w:val="0"/>
                                          <w:marBottom w:val="0"/>
                                          <w:divBdr>
                                            <w:top w:val="none" w:sz="0" w:space="0" w:color="auto"/>
                                            <w:left w:val="none" w:sz="0" w:space="0" w:color="auto"/>
                                            <w:bottom w:val="none" w:sz="0" w:space="0" w:color="auto"/>
                                            <w:right w:val="none" w:sz="0" w:space="0" w:color="auto"/>
                                          </w:divBdr>
                                        </w:div>
                                        <w:div w:id="22562477">
                                          <w:marLeft w:val="0"/>
                                          <w:marRight w:val="0"/>
                                          <w:marTop w:val="0"/>
                                          <w:marBottom w:val="0"/>
                                          <w:divBdr>
                                            <w:top w:val="none" w:sz="0" w:space="0" w:color="auto"/>
                                            <w:left w:val="none" w:sz="0" w:space="0" w:color="auto"/>
                                            <w:bottom w:val="none" w:sz="0" w:space="0" w:color="auto"/>
                                            <w:right w:val="none" w:sz="0" w:space="0" w:color="auto"/>
                                          </w:divBdr>
                                        </w:div>
                                        <w:div w:id="1843818039">
                                          <w:marLeft w:val="0"/>
                                          <w:marRight w:val="0"/>
                                          <w:marTop w:val="0"/>
                                          <w:marBottom w:val="0"/>
                                          <w:divBdr>
                                            <w:top w:val="none" w:sz="0" w:space="0" w:color="auto"/>
                                            <w:left w:val="none" w:sz="0" w:space="0" w:color="auto"/>
                                            <w:bottom w:val="none" w:sz="0" w:space="0" w:color="auto"/>
                                            <w:right w:val="none" w:sz="0" w:space="0" w:color="auto"/>
                                          </w:divBdr>
                                        </w:div>
                                        <w:div w:id="1325429299">
                                          <w:marLeft w:val="0"/>
                                          <w:marRight w:val="0"/>
                                          <w:marTop w:val="0"/>
                                          <w:marBottom w:val="0"/>
                                          <w:divBdr>
                                            <w:top w:val="none" w:sz="0" w:space="0" w:color="auto"/>
                                            <w:left w:val="none" w:sz="0" w:space="0" w:color="auto"/>
                                            <w:bottom w:val="none" w:sz="0" w:space="0" w:color="auto"/>
                                            <w:right w:val="none" w:sz="0" w:space="0" w:color="auto"/>
                                          </w:divBdr>
                                        </w:div>
                                        <w:div w:id="887257516">
                                          <w:marLeft w:val="0"/>
                                          <w:marRight w:val="0"/>
                                          <w:marTop w:val="0"/>
                                          <w:marBottom w:val="0"/>
                                          <w:divBdr>
                                            <w:top w:val="none" w:sz="0" w:space="0" w:color="auto"/>
                                            <w:left w:val="none" w:sz="0" w:space="0" w:color="auto"/>
                                            <w:bottom w:val="none" w:sz="0" w:space="0" w:color="auto"/>
                                            <w:right w:val="none" w:sz="0" w:space="0" w:color="auto"/>
                                          </w:divBdr>
                                        </w:div>
                                        <w:div w:id="2046976281">
                                          <w:marLeft w:val="0"/>
                                          <w:marRight w:val="0"/>
                                          <w:marTop w:val="0"/>
                                          <w:marBottom w:val="0"/>
                                          <w:divBdr>
                                            <w:top w:val="none" w:sz="0" w:space="0" w:color="auto"/>
                                            <w:left w:val="none" w:sz="0" w:space="0" w:color="auto"/>
                                            <w:bottom w:val="none" w:sz="0" w:space="0" w:color="auto"/>
                                            <w:right w:val="none" w:sz="0" w:space="0" w:color="auto"/>
                                          </w:divBdr>
                                        </w:div>
                                        <w:div w:id="520626145">
                                          <w:marLeft w:val="0"/>
                                          <w:marRight w:val="0"/>
                                          <w:marTop w:val="0"/>
                                          <w:marBottom w:val="0"/>
                                          <w:divBdr>
                                            <w:top w:val="none" w:sz="0" w:space="0" w:color="auto"/>
                                            <w:left w:val="none" w:sz="0" w:space="0" w:color="auto"/>
                                            <w:bottom w:val="none" w:sz="0" w:space="0" w:color="auto"/>
                                            <w:right w:val="none" w:sz="0" w:space="0" w:color="auto"/>
                                          </w:divBdr>
                                        </w:div>
                                        <w:div w:id="30303163">
                                          <w:marLeft w:val="0"/>
                                          <w:marRight w:val="0"/>
                                          <w:marTop w:val="0"/>
                                          <w:marBottom w:val="0"/>
                                          <w:divBdr>
                                            <w:top w:val="none" w:sz="0" w:space="0" w:color="auto"/>
                                            <w:left w:val="none" w:sz="0" w:space="0" w:color="auto"/>
                                            <w:bottom w:val="none" w:sz="0" w:space="0" w:color="auto"/>
                                            <w:right w:val="none" w:sz="0" w:space="0" w:color="auto"/>
                                          </w:divBdr>
                                        </w:div>
                                        <w:div w:id="709377515">
                                          <w:marLeft w:val="0"/>
                                          <w:marRight w:val="0"/>
                                          <w:marTop w:val="0"/>
                                          <w:marBottom w:val="0"/>
                                          <w:divBdr>
                                            <w:top w:val="none" w:sz="0" w:space="0" w:color="auto"/>
                                            <w:left w:val="none" w:sz="0" w:space="0" w:color="auto"/>
                                            <w:bottom w:val="none" w:sz="0" w:space="0" w:color="auto"/>
                                            <w:right w:val="none" w:sz="0" w:space="0" w:color="auto"/>
                                          </w:divBdr>
                                        </w:div>
                                        <w:div w:id="2147120868">
                                          <w:marLeft w:val="0"/>
                                          <w:marRight w:val="0"/>
                                          <w:marTop w:val="0"/>
                                          <w:marBottom w:val="0"/>
                                          <w:divBdr>
                                            <w:top w:val="none" w:sz="0" w:space="0" w:color="auto"/>
                                            <w:left w:val="none" w:sz="0" w:space="0" w:color="auto"/>
                                            <w:bottom w:val="none" w:sz="0" w:space="0" w:color="auto"/>
                                            <w:right w:val="none" w:sz="0" w:space="0" w:color="auto"/>
                                          </w:divBdr>
                                        </w:div>
                                        <w:div w:id="606500381">
                                          <w:marLeft w:val="0"/>
                                          <w:marRight w:val="0"/>
                                          <w:marTop w:val="0"/>
                                          <w:marBottom w:val="0"/>
                                          <w:divBdr>
                                            <w:top w:val="none" w:sz="0" w:space="0" w:color="auto"/>
                                            <w:left w:val="none" w:sz="0" w:space="0" w:color="auto"/>
                                            <w:bottom w:val="none" w:sz="0" w:space="0" w:color="auto"/>
                                            <w:right w:val="none" w:sz="0" w:space="0" w:color="auto"/>
                                          </w:divBdr>
                                        </w:div>
                                        <w:div w:id="1409310175">
                                          <w:marLeft w:val="0"/>
                                          <w:marRight w:val="0"/>
                                          <w:marTop w:val="0"/>
                                          <w:marBottom w:val="0"/>
                                          <w:divBdr>
                                            <w:top w:val="none" w:sz="0" w:space="0" w:color="auto"/>
                                            <w:left w:val="none" w:sz="0" w:space="0" w:color="auto"/>
                                            <w:bottom w:val="none" w:sz="0" w:space="0" w:color="auto"/>
                                            <w:right w:val="none" w:sz="0" w:space="0" w:color="auto"/>
                                          </w:divBdr>
                                        </w:div>
                                        <w:div w:id="1163622664">
                                          <w:marLeft w:val="0"/>
                                          <w:marRight w:val="0"/>
                                          <w:marTop w:val="0"/>
                                          <w:marBottom w:val="0"/>
                                          <w:divBdr>
                                            <w:top w:val="none" w:sz="0" w:space="0" w:color="auto"/>
                                            <w:left w:val="none" w:sz="0" w:space="0" w:color="auto"/>
                                            <w:bottom w:val="none" w:sz="0" w:space="0" w:color="auto"/>
                                            <w:right w:val="none" w:sz="0" w:space="0" w:color="auto"/>
                                          </w:divBdr>
                                        </w:div>
                                        <w:div w:id="1091269582">
                                          <w:marLeft w:val="0"/>
                                          <w:marRight w:val="0"/>
                                          <w:marTop w:val="0"/>
                                          <w:marBottom w:val="0"/>
                                          <w:divBdr>
                                            <w:top w:val="none" w:sz="0" w:space="0" w:color="auto"/>
                                            <w:left w:val="none" w:sz="0" w:space="0" w:color="auto"/>
                                            <w:bottom w:val="none" w:sz="0" w:space="0" w:color="auto"/>
                                            <w:right w:val="none" w:sz="0" w:space="0" w:color="auto"/>
                                          </w:divBdr>
                                        </w:div>
                                        <w:div w:id="1247306360">
                                          <w:marLeft w:val="0"/>
                                          <w:marRight w:val="0"/>
                                          <w:marTop w:val="0"/>
                                          <w:marBottom w:val="0"/>
                                          <w:divBdr>
                                            <w:top w:val="none" w:sz="0" w:space="0" w:color="auto"/>
                                            <w:left w:val="none" w:sz="0" w:space="0" w:color="auto"/>
                                            <w:bottom w:val="none" w:sz="0" w:space="0" w:color="auto"/>
                                            <w:right w:val="none" w:sz="0" w:space="0" w:color="auto"/>
                                          </w:divBdr>
                                        </w:div>
                                        <w:div w:id="944192579">
                                          <w:marLeft w:val="0"/>
                                          <w:marRight w:val="0"/>
                                          <w:marTop w:val="0"/>
                                          <w:marBottom w:val="0"/>
                                          <w:divBdr>
                                            <w:top w:val="none" w:sz="0" w:space="0" w:color="auto"/>
                                            <w:left w:val="none" w:sz="0" w:space="0" w:color="auto"/>
                                            <w:bottom w:val="none" w:sz="0" w:space="0" w:color="auto"/>
                                            <w:right w:val="none" w:sz="0" w:space="0" w:color="auto"/>
                                          </w:divBdr>
                                        </w:div>
                                        <w:div w:id="50620591">
                                          <w:marLeft w:val="0"/>
                                          <w:marRight w:val="0"/>
                                          <w:marTop w:val="0"/>
                                          <w:marBottom w:val="0"/>
                                          <w:divBdr>
                                            <w:top w:val="none" w:sz="0" w:space="0" w:color="auto"/>
                                            <w:left w:val="none" w:sz="0" w:space="0" w:color="auto"/>
                                            <w:bottom w:val="none" w:sz="0" w:space="0" w:color="auto"/>
                                            <w:right w:val="none" w:sz="0" w:space="0" w:color="auto"/>
                                          </w:divBdr>
                                        </w:div>
                                        <w:div w:id="791823088">
                                          <w:marLeft w:val="0"/>
                                          <w:marRight w:val="0"/>
                                          <w:marTop w:val="0"/>
                                          <w:marBottom w:val="0"/>
                                          <w:divBdr>
                                            <w:top w:val="none" w:sz="0" w:space="0" w:color="auto"/>
                                            <w:left w:val="none" w:sz="0" w:space="0" w:color="auto"/>
                                            <w:bottom w:val="none" w:sz="0" w:space="0" w:color="auto"/>
                                            <w:right w:val="none" w:sz="0" w:space="0" w:color="auto"/>
                                          </w:divBdr>
                                        </w:div>
                                        <w:div w:id="156196172">
                                          <w:marLeft w:val="0"/>
                                          <w:marRight w:val="0"/>
                                          <w:marTop w:val="0"/>
                                          <w:marBottom w:val="0"/>
                                          <w:divBdr>
                                            <w:top w:val="none" w:sz="0" w:space="0" w:color="auto"/>
                                            <w:left w:val="none" w:sz="0" w:space="0" w:color="auto"/>
                                            <w:bottom w:val="none" w:sz="0" w:space="0" w:color="auto"/>
                                            <w:right w:val="none" w:sz="0" w:space="0" w:color="auto"/>
                                          </w:divBdr>
                                        </w:div>
                                        <w:div w:id="1121876378">
                                          <w:marLeft w:val="0"/>
                                          <w:marRight w:val="0"/>
                                          <w:marTop w:val="0"/>
                                          <w:marBottom w:val="0"/>
                                          <w:divBdr>
                                            <w:top w:val="none" w:sz="0" w:space="0" w:color="auto"/>
                                            <w:left w:val="none" w:sz="0" w:space="0" w:color="auto"/>
                                            <w:bottom w:val="none" w:sz="0" w:space="0" w:color="auto"/>
                                            <w:right w:val="none" w:sz="0" w:space="0" w:color="auto"/>
                                          </w:divBdr>
                                        </w:div>
                                        <w:div w:id="747923267">
                                          <w:marLeft w:val="0"/>
                                          <w:marRight w:val="0"/>
                                          <w:marTop w:val="0"/>
                                          <w:marBottom w:val="0"/>
                                          <w:divBdr>
                                            <w:top w:val="none" w:sz="0" w:space="0" w:color="auto"/>
                                            <w:left w:val="none" w:sz="0" w:space="0" w:color="auto"/>
                                            <w:bottom w:val="none" w:sz="0" w:space="0" w:color="auto"/>
                                            <w:right w:val="none" w:sz="0" w:space="0" w:color="auto"/>
                                          </w:divBdr>
                                        </w:div>
                                        <w:div w:id="308285307">
                                          <w:marLeft w:val="0"/>
                                          <w:marRight w:val="0"/>
                                          <w:marTop w:val="0"/>
                                          <w:marBottom w:val="0"/>
                                          <w:divBdr>
                                            <w:top w:val="none" w:sz="0" w:space="0" w:color="auto"/>
                                            <w:left w:val="none" w:sz="0" w:space="0" w:color="auto"/>
                                            <w:bottom w:val="none" w:sz="0" w:space="0" w:color="auto"/>
                                            <w:right w:val="none" w:sz="0" w:space="0" w:color="auto"/>
                                          </w:divBdr>
                                        </w:div>
                                        <w:div w:id="1830290940">
                                          <w:marLeft w:val="0"/>
                                          <w:marRight w:val="0"/>
                                          <w:marTop w:val="0"/>
                                          <w:marBottom w:val="0"/>
                                          <w:divBdr>
                                            <w:top w:val="none" w:sz="0" w:space="0" w:color="auto"/>
                                            <w:left w:val="none" w:sz="0" w:space="0" w:color="auto"/>
                                            <w:bottom w:val="none" w:sz="0" w:space="0" w:color="auto"/>
                                            <w:right w:val="none" w:sz="0" w:space="0" w:color="auto"/>
                                          </w:divBdr>
                                        </w:div>
                                        <w:div w:id="669144648">
                                          <w:marLeft w:val="0"/>
                                          <w:marRight w:val="0"/>
                                          <w:marTop w:val="0"/>
                                          <w:marBottom w:val="0"/>
                                          <w:divBdr>
                                            <w:top w:val="none" w:sz="0" w:space="0" w:color="auto"/>
                                            <w:left w:val="none" w:sz="0" w:space="0" w:color="auto"/>
                                            <w:bottom w:val="none" w:sz="0" w:space="0" w:color="auto"/>
                                            <w:right w:val="none" w:sz="0" w:space="0" w:color="auto"/>
                                          </w:divBdr>
                                        </w:div>
                                        <w:div w:id="396513897">
                                          <w:marLeft w:val="0"/>
                                          <w:marRight w:val="0"/>
                                          <w:marTop w:val="0"/>
                                          <w:marBottom w:val="0"/>
                                          <w:divBdr>
                                            <w:top w:val="none" w:sz="0" w:space="0" w:color="auto"/>
                                            <w:left w:val="none" w:sz="0" w:space="0" w:color="auto"/>
                                            <w:bottom w:val="none" w:sz="0" w:space="0" w:color="auto"/>
                                            <w:right w:val="none" w:sz="0" w:space="0" w:color="auto"/>
                                          </w:divBdr>
                                        </w:div>
                                        <w:div w:id="569316354">
                                          <w:marLeft w:val="0"/>
                                          <w:marRight w:val="0"/>
                                          <w:marTop w:val="0"/>
                                          <w:marBottom w:val="0"/>
                                          <w:divBdr>
                                            <w:top w:val="none" w:sz="0" w:space="0" w:color="auto"/>
                                            <w:left w:val="none" w:sz="0" w:space="0" w:color="auto"/>
                                            <w:bottom w:val="none" w:sz="0" w:space="0" w:color="auto"/>
                                            <w:right w:val="none" w:sz="0" w:space="0" w:color="auto"/>
                                          </w:divBdr>
                                        </w:div>
                                        <w:div w:id="386417919">
                                          <w:marLeft w:val="0"/>
                                          <w:marRight w:val="0"/>
                                          <w:marTop w:val="0"/>
                                          <w:marBottom w:val="0"/>
                                          <w:divBdr>
                                            <w:top w:val="none" w:sz="0" w:space="0" w:color="auto"/>
                                            <w:left w:val="none" w:sz="0" w:space="0" w:color="auto"/>
                                            <w:bottom w:val="none" w:sz="0" w:space="0" w:color="auto"/>
                                            <w:right w:val="none" w:sz="0" w:space="0" w:color="auto"/>
                                          </w:divBdr>
                                        </w:div>
                                        <w:div w:id="6979261">
                                          <w:marLeft w:val="0"/>
                                          <w:marRight w:val="0"/>
                                          <w:marTop w:val="0"/>
                                          <w:marBottom w:val="0"/>
                                          <w:divBdr>
                                            <w:top w:val="none" w:sz="0" w:space="0" w:color="auto"/>
                                            <w:left w:val="none" w:sz="0" w:space="0" w:color="auto"/>
                                            <w:bottom w:val="none" w:sz="0" w:space="0" w:color="auto"/>
                                            <w:right w:val="none" w:sz="0" w:space="0" w:color="auto"/>
                                          </w:divBdr>
                                        </w:div>
                                        <w:div w:id="966280746">
                                          <w:marLeft w:val="0"/>
                                          <w:marRight w:val="0"/>
                                          <w:marTop w:val="0"/>
                                          <w:marBottom w:val="0"/>
                                          <w:divBdr>
                                            <w:top w:val="none" w:sz="0" w:space="0" w:color="auto"/>
                                            <w:left w:val="none" w:sz="0" w:space="0" w:color="auto"/>
                                            <w:bottom w:val="none" w:sz="0" w:space="0" w:color="auto"/>
                                            <w:right w:val="none" w:sz="0" w:space="0" w:color="auto"/>
                                          </w:divBdr>
                                        </w:div>
                                        <w:div w:id="1710834342">
                                          <w:marLeft w:val="0"/>
                                          <w:marRight w:val="0"/>
                                          <w:marTop w:val="0"/>
                                          <w:marBottom w:val="0"/>
                                          <w:divBdr>
                                            <w:top w:val="none" w:sz="0" w:space="0" w:color="auto"/>
                                            <w:left w:val="none" w:sz="0" w:space="0" w:color="auto"/>
                                            <w:bottom w:val="none" w:sz="0" w:space="0" w:color="auto"/>
                                            <w:right w:val="none" w:sz="0" w:space="0" w:color="auto"/>
                                          </w:divBdr>
                                        </w:div>
                                        <w:div w:id="27999297">
                                          <w:marLeft w:val="0"/>
                                          <w:marRight w:val="0"/>
                                          <w:marTop w:val="0"/>
                                          <w:marBottom w:val="0"/>
                                          <w:divBdr>
                                            <w:top w:val="none" w:sz="0" w:space="0" w:color="auto"/>
                                            <w:left w:val="none" w:sz="0" w:space="0" w:color="auto"/>
                                            <w:bottom w:val="none" w:sz="0" w:space="0" w:color="auto"/>
                                            <w:right w:val="none" w:sz="0" w:space="0" w:color="auto"/>
                                          </w:divBdr>
                                        </w:div>
                                        <w:div w:id="471823636">
                                          <w:marLeft w:val="0"/>
                                          <w:marRight w:val="0"/>
                                          <w:marTop w:val="0"/>
                                          <w:marBottom w:val="0"/>
                                          <w:divBdr>
                                            <w:top w:val="none" w:sz="0" w:space="0" w:color="auto"/>
                                            <w:left w:val="none" w:sz="0" w:space="0" w:color="auto"/>
                                            <w:bottom w:val="none" w:sz="0" w:space="0" w:color="auto"/>
                                            <w:right w:val="none" w:sz="0" w:space="0" w:color="auto"/>
                                          </w:divBdr>
                                        </w:div>
                                        <w:div w:id="416555102">
                                          <w:marLeft w:val="0"/>
                                          <w:marRight w:val="0"/>
                                          <w:marTop w:val="0"/>
                                          <w:marBottom w:val="0"/>
                                          <w:divBdr>
                                            <w:top w:val="none" w:sz="0" w:space="0" w:color="auto"/>
                                            <w:left w:val="none" w:sz="0" w:space="0" w:color="auto"/>
                                            <w:bottom w:val="none" w:sz="0" w:space="0" w:color="auto"/>
                                            <w:right w:val="none" w:sz="0" w:space="0" w:color="auto"/>
                                          </w:divBdr>
                                        </w:div>
                                        <w:div w:id="1007485692">
                                          <w:marLeft w:val="0"/>
                                          <w:marRight w:val="0"/>
                                          <w:marTop w:val="0"/>
                                          <w:marBottom w:val="0"/>
                                          <w:divBdr>
                                            <w:top w:val="none" w:sz="0" w:space="0" w:color="auto"/>
                                            <w:left w:val="none" w:sz="0" w:space="0" w:color="auto"/>
                                            <w:bottom w:val="none" w:sz="0" w:space="0" w:color="auto"/>
                                            <w:right w:val="none" w:sz="0" w:space="0" w:color="auto"/>
                                          </w:divBdr>
                                        </w:div>
                                        <w:div w:id="2027519122">
                                          <w:marLeft w:val="0"/>
                                          <w:marRight w:val="0"/>
                                          <w:marTop w:val="0"/>
                                          <w:marBottom w:val="0"/>
                                          <w:divBdr>
                                            <w:top w:val="none" w:sz="0" w:space="0" w:color="auto"/>
                                            <w:left w:val="none" w:sz="0" w:space="0" w:color="auto"/>
                                            <w:bottom w:val="none" w:sz="0" w:space="0" w:color="auto"/>
                                            <w:right w:val="none" w:sz="0" w:space="0" w:color="auto"/>
                                          </w:divBdr>
                                        </w:div>
                                        <w:div w:id="159854017">
                                          <w:marLeft w:val="0"/>
                                          <w:marRight w:val="0"/>
                                          <w:marTop w:val="0"/>
                                          <w:marBottom w:val="0"/>
                                          <w:divBdr>
                                            <w:top w:val="none" w:sz="0" w:space="0" w:color="auto"/>
                                            <w:left w:val="none" w:sz="0" w:space="0" w:color="auto"/>
                                            <w:bottom w:val="none" w:sz="0" w:space="0" w:color="auto"/>
                                            <w:right w:val="none" w:sz="0" w:space="0" w:color="auto"/>
                                          </w:divBdr>
                                        </w:div>
                                        <w:div w:id="1360660676">
                                          <w:marLeft w:val="0"/>
                                          <w:marRight w:val="0"/>
                                          <w:marTop w:val="0"/>
                                          <w:marBottom w:val="0"/>
                                          <w:divBdr>
                                            <w:top w:val="none" w:sz="0" w:space="0" w:color="auto"/>
                                            <w:left w:val="none" w:sz="0" w:space="0" w:color="auto"/>
                                            <w:bottom w:val="none" w:sz="0" w:space="0" w:color="auto"/>
                                            <w:right w:val="none" w:sz="0" w:space="0" w:color="auto"/>
                                          </w:divBdr>
                                        </w:div>
                                        <w:div w:id="1615549985">
                                          <w:marLeft w:val="0"/>
                                          <w:marRight w:val="0"/>
                                          <w:marTop w:val="0"/>
                                          <w:marBottom w:val="0"/>
                                          <w:divBdr>
                                            <w:top w:val="none" w:sz="0" w:space="0" w:color="auto"/>
                                            <w:left w:val="none" w:sz="0" w:space="0" w:color="auto"/>
                                            <w:bottom w:val="none" w:sz="0" w:space="0" w:color="auto"/>
                                            <w:right w:val="none" w:sz="0" w:space="0" w:color="auto"/>
                                          </w:divBdr>
                                        </w:div>
                                        <w:div w:id="1642033032">
                                          <w:marLeft w:val="0"/>
                                          <w:marRight w:val="0"/>
                                          <w:marTop w:val="0"/>
                                          <w:marBottom w:val="0"/>
                                          <w:divBdr>
                                            <w:top w:val="none" w:sz="0" w:space="0" w:color="auto"/>
                                            <w:left w:val="none" w:sz="0" w:space="0" w:color="auto"/>
                                            <w:bottom w:val="none" w:sz="0" w:space="0" w:color="auto"/>
                                            <w:right w:val="none" w:sz="0" w:space="0" w:color="auto"/>
                                          </w:divBdr>
                                        </w:div>
                                        <w:div w:id="18443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098233">
          <w:marLeft w:val="0"/>
          <w:marRight w:val="0"/>
          <w:marTop w:val="0"/>
          <w:marBottom w:val="0"/>
          <w:divBdr>
            <w:top w:val="none" w:sz="0" w:space="0" w:color="auto"/>
            <w:left w:val="none" w:sz="0" w:space="0" w:color="auto"/>
            <w:bottom w:val="none" w:sz="0" w:space="0" w:color="auto"/>
            <w:right w:val="none" w:sz="0" w:space="0" w:color="auto"/>
          </w:divBdr>
          <w:divsChild>
            <w:div w:id="1859538308">
              <w:marLeft w:val="0"/>
              <w:marRight w:val="0"/>
              <w:marTop w:val="0"/>
              <w:marBottom w:val="0"/>
              <w:divBdr>
                <w:top w:val="none" w:sz="0" w:space="0" w:color="auto"/>
                <w:left w:val="none" w:sz="0" w:space="0" w:color="auto"/>
                <w:bottom w:val="none" w:sz="0" w:space="0" w:color="auto"/>
                <w:right w:val="none" w:sz="0" w:space="0" w:color="auto"/>
              </w:divBdr>
              <w:divsChild>
                <w:div w:id="1536429830">
                  <w:marLeft w:val="0"/>
                  <w:marRight w:val="0"/>
                  <w:marTop w:val="0"/>
                  <w:marBottom w:val="0"/>
                  <w:divBdr>
                    <w:top w:val="none" w:sz="0" w:space="0" w:color="auto"/>
                    <w:left w:val="none" w:sz="0" w:space="0" w:color="auto"/>
                    <w:bottom w:val="none" w:sz="0" w:space="0" w:color="auto"/>
                    <w:right w:val="none" w:sz="0" w:space="0" w:color="auto"/>
                  </w:divBdr>
                  <w:divsChild>
                    <w:div w:id="450589967">
                      <w:marLeft w:val="0"/>
                      <w:marRight w:val="0"/>
                      <w:marTop w:val="0"/>
                      <w:marBottom w:val="0"/>
                      <w:divBdr>
                        <w:top w:val="none" w:sz="0" w:space="0" w:color="auto"/>
                        <w:left w:val="none" w:sz="0" w:space="0" w:color="auto"/>
                        <w:bottom w:val="none" w:sz="0" w:space="0" w:color="auto"/>
                        <w:right w:val="none" w:sz="0" w:space="0" w:color="auto"/>
                      </w:divBdr>
                      <w:divsChild>
                        <w:div w:id="989093443">
                          <w:marLeft w:val="0"/>
                          <w:marRight w:val="0"/>
                          <w:marTop w:val="0"/>
                          <w:marBottom w:val="0"/>
                          <w:divBdr>
                            <w:top w:val="none" w:sz="0" w:space="0" w:color="auto"/>
                            <w:left w:val="none" w:sz="0" w:space="0" w:color="auto"/>
                            <w:bottom w:val="none" w:sz="0" w:space="0" w:color="auto"/>
                            <w:right w:val="none" w:sz="0" w:space="0" w:color="auto"/>
                          </w:divBdr>
                          <w:divsChild>
                            <w:div w:id="1266619248">
                              <w:marLeft w:val="0"/>
                              <w:marRight w:val="0"/>
                              <w:marTop w:val="0"/>
                              <w:marBottom w:val="0"/>
                              <w:divBdr>
                                <w:top w:val="none" w:sz="0" w:space="0" w:color="auto"/>
                                <w:left w:val="none" w:sz="0" w:space="0" w:color="auto"/>
                                <w:bottom w:val="none" w:sz="0" w:space="0" w:color="auto"/>
                                <w:right w:val="none" w:sz="0" w:space="0" w:color="auto"/>
                              </w:divBdr>
                              <w:divsChild>
                                <w:div w:id="1074670834">
                                  <w:marLeft w:val="0"/>
                                  <w:marRight w:val="0"/>
                                  <w:marTop w:val="0"/>
                                  <w:marBottom w:val="0"/>
                                  <w:divBdr>
                                    <w:top w:val="none" w:sz="0" w:space="0" w:color="auto"/>
                                    <w:left w:val="none" w:sz="0" w:space="0" w:color="auto"/>
                                    <w:bottom w:val="none" w:sz="0" w:space="0" w:color="auto"/>
                                    <w:right w:val="none" w:sz="0" w:space="0" w:color="auto"/>
                                  </w:divBdr>
                                  <w:divsChild>
                                    <w:div w:id="7000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548376">
                          <w:marLeft w:val="0"/>
                          <w:marRight w:val="0"/>
                          <w:marTop w:val="0"/>
                          <w:marBottom w:val="0"/>
                          <w:divBdr>
                            <w:top w:val="none" w:sz="0" w:space="0" w:color="auto"/>
                            <w:left w:val="none" w:sz="0" w:space="0" w:color="auto"/>
                            <w:bottom w:val="none" w:sz="0" w:space="0" w:color="auto"/>
                            <w:right w:val="none" w:sz="0" w:space="0" w:color="auto"/>
                          </w:divBdr>
                          <w:divsChild>
                            <w:div w:id="1877892231">
                              <w:marLeft w:val="0"/>
                              <w:marRight w:val="0"/>
                              <w:marTop w:val="0"/>
                              <w:marBottom w:val="0"/>
                              <w:divBdr>
                                <w:top w:val="none" w:sz="0" w:space="0" w:color="auto"/>
                                <w:left w:val="none" w:sz="0" w:space="0" w:color="auto"/>
                                <w:bottom w:val="none" w:sz="0" w:space="0" w:color="auto"/>
                                <w:right w:val="none" w:sz="0" w:space="0" w:color="auto"/>
                              </w:divBdr>
                              <w:divsChild>
                                <w:div w:id="314535183">
                                  <w:marLeft w:val="0"/>
                                  <w:marRight w:val="0"/>
                                  <w:marTop w:val="0"/>
                                  <w:marBottom w:val="0"/>
                                  <w:divBdr>
                                    <w:top w:val="none" w:sz="0" w:space="0" w:color="auto"/>
                                    <w:left w:val="none" w:sz="0" w:space="0" w:color="auto"/>
                                    <w:bottom w:val="none" w:sz="0" w:space="0" w:color="auto"/>
                                    <w:right w:val="none" w:sz="0" w:space="0" w:color="auto"/>
                                  </w:divBdr>
                                  <w:divsChild>
                                    <w:div w:id="1196965658">
                                      <w:marLeft w:val="0"/>
                                      <w:marRight w:val="0"/>
                                      <w:marTop w:val="0"/>
                                      <w:marBottom w:val="0"/>
                                      <w:divBdr>
                                        <w:top w:val="none" w:sz="0" w:space="0" w:color="auto"/>
                                        <w:left w:val="none" w:sz="0" w:space="0" w:color="auto"/>
                                        <w:bottom w:val="none" w:sz="0" w:space="0" w:color="auto"/>
                                        <w:right w:val="none" w:sz="0" w:space="0" w:color="auto"/>
                                      </w:divBdr>
                                    </w:div>
                                    <w:div w:id="1441221655">
                                      <w:marLeft w:val="0"/>
                                      <w:marRight w:val="0"/>
                                      <w:marTop w:val="0"/>
                                      <w:marBottom w:val="0"/>
                                      <w:divBdr>
                                        <w:top w:val="none" w:sz="0" w:space="0" w:color="auto"/>
                                        <w:left w:val="none" w:sz="0" w:space="0" w:color="auto"/>
                                        <w:bottom w:val="none" w:sz="0" w:space="0" w:color="auto"/>
                                        <w:right w:val="none" w:sz="0" w:space="0" w:color="auto"/>
                                      </w:divBdr>
                                    </w:div>
                                    <w:div w:id="901599912">
                                      <w:marLeft w:val="0"/>
                                      <w:marRight w:val="0"/>
                                      <w:marTop w:val="0"/>
                                      <w:marBottom w:val="0"/>
                                      <w:divBdr>
                                        <w:top w:val="none" w:sz="0" w:space="0" w:color="auto"/>
                                        <w:left w:val="none" w:sz="0" w:space="0" w:color="auto"/>
                                        <w:bottom w:val="none" w:sz="0" w:space="0" w:color="auto"/>
                                        <w:right w:val="none" w:sz="0" w:space="0" w:color="auto"/>
                                      </w:divBdr>
                                    </w:div>
                                    <w:div w:id="482545453">
                                      <w:marLeft w:val="0"/>
                                      <w:marRight w:val="0"/>
                                      <w:marTop w:val="0"/>
                                      <w:marBottom w:val="0"/>
                                      <w:divBdr>
                                        <w:top w:val="none" w:sz="0" w:space="0" w:color="auto"/>
                                        <w:left w:val="none" w:sz="0" w:space="0" w:color="auto"/>
                                        <w:bottom w:val="none" w:sz="0" w:space="0" w:color="auto"/>
                                        <w:right w:val="none" w:sz="0" w:space="0" w:color="auto"/>
                                      </w:divBdr>
                                    </w:div>
                                    <w:div w:id="1316452637">
                                      <w:marLeft w:val="0"/>
                                      <w:marRight w:val="0"/>
                                      <w:marTop w:val="0"/>
                                      <w:marBottom w:val="0"/>
                                      <w:divBdr>
                                        <w:top w:val="none" w:sz="0" w:space="0" w:color="auto"/>
                                        <w:left w:val="none" w:sz="0" w:space="0" w:color="auto"/>
                                        <w:bottom w:val="none" w:sz="0" w:space="0" w:color="auto"/>
                                        <w:right w:val="none" w:sz="0" w:space="0" w:color="auto"/>
                                      </w:divBdr>
                                    </w:div>
                                    <w:div w:id="1770275888">
                                      <w:marLeft w:val="0"/>
                                      <w:marRight w:val="0"/>
                                      <w:marTop w:val="0"/>
                                      <w:marBottom w:val="0"/>
                                      <w:divBdr>
                                        <w:top w:val="none" w:sz="0" w:space="0" w:color="auto"/>
                                        <w:left w:val="none" w:sz="0" w:space="0" w:color="auto"/>
                                        <w:bottom w:val="none" w:sz="0" w:space="0" w:color="auto"/>
                                        <w:right w:val="none" w:sz="0" w:space="0" w:color="auto"/>
                                      </w:divBdr>
                                    </w:div>
                                    <w:div w:id="1910119079">
                                      <w:marLeft w:val="0"/>
                                      <w:marRight w:val="0"/>
                                      <w:marTop w:val="0"/>
                                      <w:marBottom w:val="0"/>
                                      <w:divBdr>
                                        <w:top w:val="none" w:sz="0" w:space="0" w:color="auto"/>
                                        <w:left w:val="none" w:sz="0" w:space="0" w:color="auto"/>
                                        <w:bottom w:val="none" w:sz="0" w:space="0" w:color="auto"/>
                                        <w:right w:val="none" w:sz="0" w:space="0" w:color="auto"/>
                                      </w:divBdr>
                                    </w:div>
                                    <w:div w:id="2046903876">
                                      <w:marLeft w:val="0"/>
                                      <w:marRight w:val="0"/>
                                      <w:marTop w:val="0"/>
                                      <w:marBottom w:val="0"/>
                                      <w:divBdr>
                                        <w:top w:val="none" w:sz="0" w:space="0" w:color="auto"/>
                                        <w:left w:val="none" w:sz="0" w:space="0" w:color="auto"/>
                                        <w:bottom w:val="none" w:sz="0" w:space="0" w:color="auto"/>
                                        <w:right w:val="none" w:sz="0" w:space="0" w:color="auto"/>
                                      </w:divBdr>
                                    </w:div>
                                    <w:div w:id="841625562">
                                      <w:marLeft w:val="0"/>
                                      <w:marRight w:val="0"/>
                                      <w:marTop w:val="0"/>
                                      <w:marBottom w:val="0"/>
                                      <w:divBdr>
                                        <w:top w:val="none" w:sz="0" w:space="0" w:color="auto"/>
                                        <w:left w:val="none" w:sz="0" w:space="0" w:color="auto"/>
                                        <w:bottom w:val="none" w:sz="0" w:space="0" w:color="auto"/>
                                        <w:right w:val="none" w:sz="0" w:space="0" w:color="auto"/>
                                      </w:divBdr>
                                    </w:div>
                                    <w:div w:id="1370258247">
                                      <w:marLeft w:val="0"/>
                                      <w:marRight w:val="0"/>
                                      <w:marTop w:val="0"/>
                                      <w:marBottom w:val="0"/>
                                      <w:divBdr>
                                        <w:top w:val="none" w:sz="0" w:space="0" w:color="auto"/>
                                        <w:left w:val="none" w:sz="0" w:space="0" w:color="auto"/>
                                        <w:bottom w:val="none" w:sz="0" w:space="0" w:color="auto"/>
                                        <w:right w:val="none" w:sz="0" w:space="0" w:color="auto"/>
                                      </w:divBdr>
                                    </w:div>
                                    <w:div w:id="1878081311">
                                      <w:marLeft w:val="0"/>
                                      <w:marRight w:val="0"/>
                                      <w:marTop w:val="0"/>
                                      <w:marBottom w:val="0"/>
                                      <w:divBdr>
                                        <w:top w:val="none" w:sz="0" w:space="0" w:color="auto"/>
                                        <w:left w:val="none" w:sz="0" w:space="0" w:color="auto"/>
                                        <w:bottom w:val="none" w:sz="0" w:space="0" w:color="auto"/>
                                        <w:right w:val="none" w:sz="0" w:space="0" w:color="auto"/>
                                      </w:divBdr>
                                    </w:div>
                                    <w:div w:id="551114193">
                                      <w:marLeft w:val="0"/>
                                      <w:marRight w:val="0"/>
                                      <w:marTop w:val="0"/>
                                      <w:marBottom w:val="0"/>
                                      <w:divBdr>
                                        <w:top w:val="none" w:sz="0" w:space="0" w:color="auto"/>
                                        <w:left w:val="none" w:sz="0" w:space="0" w:color="auto"/>
                                        <w:bottom w:val="none" w:sz="0" w:space="0" w:color="auto"/>
                                        <w:right w:val="none" w:sz="0" w:space="0" w:color="auto"/>
                                      </w:divBdr>
                                    </w:div>
                                    <w:div w:id="1455633307">
                                      <w:marLeft w:val="0"/>
                                      <w:marRight w:val="0"/>
                                      <w:marTop w:val="0"/>
                                      <w:marBottom w:val="0"/>
                                      <w:divBdr>
                                        <w:top w:val="none" w:sz="0" w:space="0" w:color="auto"/>
                                        <w:left w:val="none" w:sz="0" w:space="0" w:color="auto"/>
                                        <w:bottom w:val="none" w:sz="0" w:space="0" w:color="auto"/>
                                        <w:right w:val="none" w:sz="0" w:space="0" w:color="auto"/>
                                      </w:divBdr>
                                    </w:div>
                                    <w:div w:id="1280840412">
                                      <w:marLeft w:val="0"/>
                                      <w:marRight w:val="0"/>
                                      <w:marTop w:val="0"/>
                                      <w:marBottom w:val="0"/>
                                      <w:divBdr>
                                        <w:top w:val="none" w:sz="0" w:space="0" w:color="auto"/>
                                        <w:left w:val="none" w:sz="0" w:space="0" w:color="auto"/>
                                        <w:bottom w:val="none" w:sz="0" w:space="0" w:color="auto"/>
                                        <w:right w:val="none" w:sz="0" w:space="0" w:color="auto"/>
                                      </w:divBdr>
                                    </w:div>
                                    <w:div w:id="2132361150">
                                      <w:marLeft w:val="0"/>
                                      <w:marRight w:val="0"/>
                                      <w:marTop w:val="0"/>
                                      <w:marBottom w:val="0"/>
                                      <w:divBdr>
                                        <w:top w:val="none" w:sz="0" w:space="0" w:color="auto"/>
                                        <w:left w:val="none" w:sz="0" w:space="0" w:color="auto"/>
                                        <w:bottom w:val="none" w:sz="0" w:space="0" w:color="auto"/>
                                        <w:right w:val="none" w:sz="0" w:space="0" w:color="auto"/>
                                      </w:divBdr>
                                    </w:div>
                                    <w:div w:id="1854957189">
                                      <w:marLeft w:val="0"/>
                                      <w:marRight w:val="0"/>
                                      <w:marTop w:val="0"/>
                                      <w:marBottom w:val="0"/>
                                      <w:divBdr>
                                        <w:top w:val="none" w:sz="0" w:space="0" w:color="auto"/>
                                        <w:left w:val="none" w:sz="0" w:space="0" w:color="auto"/>
                                        <w:bottom w:val="none" w:sz="0" w:space="0" w:color="auto"/>
                                        <w:right w:val="none" w:sz="0" w:space="0" w:color="auto"/>
                                      </w:divBdr>
                                    </w:div>
                                    <w:div w:id="472603644">
                                      <w:marLeft w:val="0"/>
                                      <w:marRight w:val="0"/>
                                      <w:marTop w:val="0"/>
                                      <w:marBottom w:val="0"/>
                                      <w:divBdr>
                                        <w:top w:val="none" w:sz="0" w:space="0" w:color="auto"/>
                                        <w:left w:val="none" w:sz="0" w:space="0" w:color="auto"/>
                                        <w:bottom w:val="none" w:sz="0" w:space="0" w:color="auto"/>
                                        <w:right w:val="none" w:sz="0" w:space="0" w:color="auto"/>
                                      </w:divBdr>
                                    </w:div>
                                    <w:div w:id="1694458906">
                                      <w:marLeft w:val="0"/>
                                      <w:marRight w:val="0"/>
                                      <w:marTop w:val="0"/>
                                      <w:marBottom w:val="0"/>
                                      <w:divBdr>
                                        <w:top w:val="none" w:sz="0" w:space="0" w:color="auto"/>
                                        <w:left w:val="none" w:sz="0" w:space="0" w:color="auto"/>
                                        <w:bottom w:val="none" w:sz="0" w:space="0" w:color="auto"/>
                                        <w:right w:val="none" w:sz="0" w:space="0" w:color="auto"/>
                                      </w:divBdr>
                                    </w:div>
                                    <w:div w:id="1543984292">
                                      <w:marLeft w:val="0"/>
                                      <w:marRight w:val="0"/>
                                      <w:marTop w:val="0"/>
                                      <w:marBottom w:val="0"/>
                                      <w:divBdr>
                                        <w:top w:val="none" w:sz="0" w:space="0" w:color="auto"/>
                                        <w:left w:val="none" w:sz="0" w:space="0" w:color="auto"/>
                                        <w:bottom w:val="none" w:sz="0" w:space="0" w:color="auto"/>
                                        <w:right w:val="none" w:sz="0" w:space="0" w:color="auto"/>
                                      </w:divBdr>
                                    </w:div>
                                    <w:div w:id="1150169050">
                                      <w:marLeft w:val="0"/>
                                      <w:marRight w:val="0"/>
                                      <w:marTop w:val="0"/>
                                      <w:marBottom w:val="0"/>
                                      <w:divBdr>
                                        <w:top w:val="none" w:sz="0" w:space="0" w:color="auto"/>
                                        <w:left w:val="none" w:sz="0" w:space="0" w:color="auto"/>
                                        <w:bottom w:val="none" w:sz="0" w:space="0" w:color="auto"/>
                                        <w:right w:val="none" w:sz="0" w:space="0" w:color="auto"/>
                                      </w:divBdr>
                                    </w:div>
                                    <w:div w:id="1584754210">
                                      <w:marLeft w:val="0"/>
                                      <w:marRight w:val="0"/>
                                      <w:marTop w:val="0"/>
                                      <w:marBottom w:val="0"/>
                                      <w:divBdr>
                                        <w:top w:val="none" w:sz="0" w:space="0" w:color="auto"/>
                                        <w:left w:val="none" w:sz="0" w:space="0" w:color="auto"/>
                                        <w:bottom w:val="none" w:sz="0" w:space="0" w:color="auto"/>
                                        <w:right w:val="none" w:sz="0" w:space="0" w:color="auto"/>
                                      </w:divBdr>
                                    </w:div>
                                    <w:div w:id="1009527818">
                                      <w:marLeft w:val="0"/>
                                      <w:marRight w:val="0"/>
                                      <w:marTop w:val="0"/>
                                      <w:marBottom w:val="0"/>
                                      <w:divBdr>
                                        <w:top w:val="none" w:sz="0" w:space="0" w:color="auto"/>
                                        <w:left w:val="none" w:sz="0" w:space="0" w:color="auto"/>
                                        <w:bottom w:val="none" w:sz="0" w:space="0" w:color="auto"/>
                                        <w:right w:val="none" w:sz="0" w:space="0" w:color="auto"/>
                                      </w:divBdr>
                                    </w:div>
                                    <w:div w:id="336080964">
                                      <w:marLeft w:val="0"/>
                                      <w:marRight w:val="0"/>
                                      <w:marTop w:val="0"/>
                                      <w:marBottom w:val="0"/>
                                      <w:divBdr>
                                        <w:top w:val="none" w:sz="0" w:space="0" w:color="auto"/>
                                        <w:left w:val="none" w:sz="0" w:space="0" w:color="auto"/>
                                        <w:bottom w:val="none" w:sz="0" w:space="0" w:color="auto"/>
                                        <w:right w:val="none" w:sz="0" w:space="0" w:color="auto"/>
                                      </w:divBdr>
                                    </w:div>
                                    <w:div w:id="1050770056">
                                      <w:marLeft w:val="0"/>
                                      <w:marRight w:val="0"/>
                                      <w:marTop w:val="0"/>
                                      <w:marBottom w:val="0"/>
                                      <w:divBdr>
                                        <w:top w:val="none" w:sz="0" w:space="0" w:color="auto"/>
                                        <w:left w:val="none" w:sz="0" w:space="0" w:color="auto"/>
                                        <w:bottom w:val="none" w:sz="0" w:space="0" w:color="auto"/>
                                        <w:right w:val="none" w:sz="0" w:space="0" w:color="auto"/>
                                      </w:divBdr>
                                    </w:div>
                                    <w:div w:id="1535775186">
                                      <w:marLeft w:val="0"/>
                                      <w:marRight w:val="0"/>
                                      <w:marTop w:val="0"/>
                                      <w:marBottom w:val="0"/>
                                      <w:divBdr>
                                        <w:top w:val="none" w:sz="0" w:space="0" w:color="auto"/>
                                        <w:left w:val="none" w:sz="0" w:space="0" w:color="auto"/>
                                        <w:bottom w:val="none" w:sz="0" w:space="0" w:color="auto"/>
                                        <w:right w:val="none" w:sz="0" w:space="0" w:color="auto"/>
                                      </w:divBdr>
                                    </w:div>
                                    <w:div w:id="1102842443">
                                      <w:marLeft w:val="0"/>
                                      <w:marRight w:val="0"/>
                                      <w:marTop w:val="0"/>
                                      <w:marBottom w:val="0"/>
                                      <w:divBdr>
                                        <w:top w:val="none" w:sz="0" w:space="0" w:color="auto"/>
                                        <w:left w:val="none" w:sz="0" w:space="0" w:color="auto"/>
                                        <w:bottom w:val="none" w:sz="0" w:space="0" w:color="auto"/>
                                        <w:right w:val="none" w:sz="0" w:space="0" w:color="auto"/>
                                      </w:divBdr>
                                    </w:div>
                                    <w:div w:id="1955407214">
                                      <w:marLeft w:val="0"/>
                                      <w:marRight w:val="0"/>
                                      <w:marTop w:val="0"/>
                                      <w:marBottom w:val="0"/>
                                      <w:divBdr>
                                        <w:top w:val="none" w:sz="0" w:space="0" w:color="auto"/>
                                        <w:left w:val="none" w:sz="0" w:space="0" w:color="auto"/>
                                        <w:bottom w:val="none" w:sz="0" w:space="0" w:color="auto"/>
                                        <w:right w:val="none" w:sz="0" w:space="0" w:color="auto"/>
                                      </w:divBdr>
                                    </w:div>
                                    <w:div w:id="1841390640">
                                      <w:marLeft w:val="0"/>
                                      <w:marRight w:val="0"/>
                                      <w:marTop w:val="0"/>
                                      <w:marBottom w:val="0"/>
                                      <w:divBdr>
                                        <w:top w:val="none" w:sz="0" w:space="0" w:color="auto"/>
                                        <w:left w:val="none" w:sz="0" w:space="0" w:color="auto"/>
                                        <w:bottom w:val="none" w:sz="0" w:space="0" w:color="auto"/>
                                        <w:right w:val="none" w:sz="0" w:space="0" w:color="auto"/>
                                      </w:divBdr>
                                    </w:div>
                                    <w:div w:id="669216237">
                                      <w:marLeft w:val="0"/>
                                      <w:marRight w:val="0"/>
                                      <w:marTop w:val="0"/>
                                      <w:marBottom w:val="0"/>
                                      <w:divBdr>
                                        <w:top w:val="none" w:sz="0" w:space="0" w:color="auto"/>
                                        <w:left w:val="none" w:sz="0" w:space="0" w:color="auto"/>
                                        <w:bottom w:val="none" w:sz="0" w:space="0" w:color="auto"/>
                                        <w:right w:val="none" w:sz="0" w:space="0" w:color="auto"/>
                                      </w:divBdr>
                                    </w:div>
                                    <w:div w:id="932055164">
                                      <w:marLeft w:val="0"/>
                                      <w:marRight w:val="0"/>
                                      <w:marTop w:val="0"/>
                                      <w:marBottom w:val="0"/>
                                      <w:divBdr>
                                        <w:top w:val="none" w:sz="0" w:space="0" w:color="auto"/>
                                        <w:left w:val="none" w:sz="0" w:space="0" w:color="auto"/>
                                        <w:bottom w:val="none" w:sz="0" w:space="0" w:color="auto"/>
                                        <w:right w:val="none" w:sz="0" w:space="0" w:color="auto"/>
                                      </w:divBdr>
                                    </w:div>
                                    <w:div w:id="267009357">
                                      <w:marLeft w:val="0"/>
                                      <w:marRight w:val="0"/>
                                      <w:marTop w:val="0"/>
                                      <w:marBottom w:val="0"/>
                                      <w:divBdr>
                                        <w:top w:val="none" w:sz="0" w:space="0" w:color="auto"/>
                                        <w:left w:val="none" w:sz="0" w:space="0" w:color="auto"/>
                                        <w:bottom w:val="none" w:sz="0" w:space="0" w:color="auto"/>
                                        <w:right w:val="none" w:sz="0" w:space="0" w:color="auto"/>
                                      </w:divBdr>
                                    </w:div>
                                    <w:div w:id="1365248475">
                                      <w:marLeft w:val="0"/>
                                      <w:marRight w:val="0"/>
                                      <w:marTop w:val="0"/>
                                      <w:marBottom w:val="0"/>
                                      <w:divBdr>
                                        <w:top w:val="none" w:sz="0" w:space="0" w:color="auto"/>
                                        <w:left w:val="none" w:sz="0" w:space="0" w:color="auto"/>
                                        <w:bottom w:val="none" w:sz="0" w:space="0" w:color="auto"/>
                                        <w:right w:val="none" w:sz="0" w:space="0" w:color="auto"/>
                                      </w:divBdr>
                                    </w:div>
                                    <w:div w:id="795179087">
                                      <w:marLeft w:val="0"/>
                                      <w:marRight w:val="0"/>
                                      <w:marTop w:val="0"/>
                                      <w:marBottom w:val="0"/>
                                      <w:divBdr>
                                        <w:top w:val="none" w:sz="0" w:space="0" w:color="auto"/>
                                        <w:left w:val="none" w:sz="0" w:space="0" w:color="auto"/>
                                        <w:bottom w:val="none" w:sz="0" w:space="0" w:color="auto"/>
                                        <w:right w:val="none" w:sz="0" w:space="0" w:color="auto"/>
                                      </w:divBdr>
                                    </w:div>
                                    <w:div w:id="708651336">
                                      <w:marLeft w:val="0"/>
                                      <w:marRight w:val="0"/>
                                      <w:marTop w:val="0"/>
                                      <w:marBottom w:val="0"/>
                                      <w:divBdr>
                                        <w:top w:val="none" w:sz="0" w:space="0" w:color="auto"/>
                                        <w:left w:val="none" w:sz="0" w:space="0" w:color="auto"/>
                                        <w:bottom w:val="none" w:sz="0" w:space="0" w:color="auto"/>
                                        <w:right w:val="none" w:sz="0" w:space="0" w:color="auto"/>
                                      </w:divBdr>
                                    </w:div>
                                    <w:div w:id="1137256881">
                                      <w:marLeft w:val="0"/>
                                      <w:marRight w:val="0"/>
                                      <w:marTop w:val="0"/>
                                      <w:marBottom w:val="0"/>
                                      <w:divBdr>
                                        <w:top w:val="none" w:sz="0" w:space="0" w:color="auto"/>
                                        <w:left w:val="none" w:sz="0" w:space="0" w:color="auto"/>
                                        <w:bottom w:val="none" w:sz="0" w:space="0" w:color="auto"/>
                                        <w:right w:val="none" w:sz="0" w:space="0" w:color="auto"/>
                                      </w:divBdr>
                                    </w:div>
                                    <w:div w:id="2039381405">
                                      <w:marLeft w:val="0"/>
                                      <w:marRight w:val="0"/>
                                      <w:marTop w:val="0"/>
                                      <w:marBottom w:val="0"/>
                                      <w:divBdr>
                                        <w:top w:val="none" w:sz="0" w:space="0" w:color="auto"/>
                                        <w:left w:val="none" w:sz="0" w:space="0" w:color="auto"/>
                                        <w:bottom w:val="none" w:sz="0" w:space="0" w:color="auto"/>
                                        <w:right w:val="none" w:sz="0" w:space="0" w:color="auto"/>
                                      </w:divBdr>
                                    </w:div>
                                    <w:div w:id="597759076">
                                      <w:marLeft w:val="0"/>
                                      <w:marRight w:val="0"/>
                                      <w:marTop w:val="0"/>
                                      <w:marBottom w:val="0"/>
                                      <w:divBdr>
                                        <w:top w:val="none" w:sz="0" w:space="0" w:color="auto"/>
                                        <w:left w:val="none" w:sz="0" w:space="0" w:color="auto"/>
                                        <w:bottom w:val="none" w:sz="0" w:space="0" w:color="auto"/>
                                        <w:right w:val="none" w:sz="0" w:space="0" w:color="auto"/>
                                      </w:divBdr>
                                    </w:div>
                                    <w:div w:id="1315259034">
                                      <w:marLeft w:val="0"/>
                                      <w:marRight w:val="0"/>
                                      <w:marTop w:val="0"/>
                                      <w:marBottom w:val="0"/>
                                      <w:divBdr>
                                        <w:top w:val="none" w:sz="0" w:space="0" w:color="auto"/>
                                        <w:left w:val="none" w:sz="0" w:space="0" w:color="auto"/>
                                        <w:bottom w:val="none" w:sz="0" w:space="0" w:color="auto"/>
                                        <w:right w:val="none" w:sz="0" w:space="0" w:color="auto"/>
                                      </w:divBdr>
                                    </w:div>
                                    <w:div w:id="583538689">
                                      <w:marLeft w:val="0"/>
                                      <w:marRight w:val="0"/>
                                      <w:marTop w:val="0"/>
                                      <w:marBottom w:val="0"/>
                                      <w:divBdr>
                                        <w:top w:val="none" w:sz="0" w:space="0" w:color="auto"/>
                                        <w:left w:val="none" w:sz="0" w:space="0" w:color="auto"/>
                                        <w:bottom w:val="none" w:sz="0" w:space="0" w:color="auto"/>
                                        <w:right w:val="none" w:sz="0" w:space="0" w:color="auto"/>
                                      </w:divBdr>
                                    </w:div>
                                    <w:div w:id="1807504000">
                                      <w:marLeft w:val="0"/>
                                      <w:marRight w:val="0"/>
                                      <w:marTop w:val="0"/>
                                      <w:marBottom w:val="0"/>
                                      <w:divBdr>
                                        <w:top w:val="none" w:sz="0" w:space="0" w:color="auto"/>
                                        <w:left w:val="none" w:sz="0" w:space="0" w:color="auto"/>
                                        <w:bottom w:val="none" w:sz="0" w:space="0" w:color="auto"/>
                                        <w:right w:val="none" w:sz="0" w:space="0" w:color="auto"/>
                                      </w:divBdr>
                                    </w:div>
                                    <w:div w:id="126558227">
                                      <w:marLeft w:val="0"/>
                                      <w:marRight w:val="0"/>
                                      <w:marTop w:val="0"/>
                                      <w:marBottom w:val="0"/>
                                      <w:divBdr>
                                        <w:top w:val="none" w:sz="0" w:space="0" w:color="auto"/>
                                        <w:left w:val="none" w:sz="0" w:space="0" w:color="auto"/>
                                        <w:bottom w:val="none" w:sz="0" w:space="0" w:color="auto"/>
                                        <w:right w:val="none" w:sz="0" w:space="0" w:color="auto"/>
                                      </w:divBdr>
                                    </w:div>
                                    <w:div w:id="260115259">
                                      <w:marLeft w:val="0"/>
                                      <w:marRight w:val="0"/>
                                      <w:marTop w:val="0"/>
                                      <w:marBottom w:val="0"/>
                                      <w:divBdr>
                                        <w:top w:val="none" w:sz="0" w:space="0" w:color="auto"/>
                                        <w:left w:val="none" w:sz="0" w:space="0" w:color="auto"/>
                                        <w:bottom w:val="none" w:sz="0" w:space="0" w:color="auto"/>
                                        <w:right w:val="none" w:sz="0" w:space="0" w:color="auto"/>
                                      </w:divBdr>
                                    </w:div>
                                    <w:div w:id="1715739824">
                                      <w:marLeft w:val="0"/>
                                      <w:marRight w:val="0"/>
                                      <w:marTop w:val="0"/>
                                      <w:marBottom w:val="0"/>
                                      <w:divBdr>
                                        <w:top w:val="none" w:sz="0" w:space="0" w:color="auto"/>
                                        <w:left w:val="none" w:sz="0" w:space="0" w:color="auto"/>
                                        <w:bottom w:val="none" w:sz="0" w:space="0" w:color="auto"/>
                                        <w:right w:val="none" w:sz="0" w:space="0" w:color="auto"/>
                                      </w:divBdr>
                                    </w:div>
                                    <w:div w:id="274413414">
                                      <w:marLeft w:val="0"/>
                                      <w:marRight w:val="0"/>
                                      <w:marTop w:val="0"/>
                                      <w:marBottom w:val="0"/>
                                      <w:divBdr>
                                        <w:top w:val="none" w:sz="0" w:space="0" w:color="auto"/>
                                        <w:left w:val="none" w:sz="0" w:space="0" w:color="auto"/>
                                        <w:bottom w:val="none" w:sz="0" w:space="0" w:color="auto"/>
                                        <w:right w:val="none" w:sz="0" w:space="0" w:color="auto"/>
                                      </w:divBdr>
                                    </w:div>
                                    <w:div w:id="13845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wp-content/uploads/gq/2013/03/Linkedlist.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6345</Characters>
  <Application>Microsoft Office Word</Application>
  <DocSecurity>0</DocSecurity>
  <Lines>52</Lines>
  <Paragraphs>14</Paragraphs>
  <ScaleCrop>false</ScaleCrop>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Oza</dc:creator>
  <cp:keywords/>
  <dc:description/>
  <cp:lastModifiedBy>Manav Oza</cp:lastModifiedBy>
  <cp:revision>2</cp:revision>
  <dcterms:created xsi:type="dcterms:W3CDTF">2019-02-13T17:42:00Z</dcterms:created>
  <dcterms:modified xsi:type="dcterms:W3CDTF">2019-02-13T17:42:00Z</dcterms:modified>
</cp:coreProperties>
</file>